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AAE90" w14:textId="1C01D6DE" w:rsidR="00DE26D1" w:rsidRDefault="00073FD0" w:rsidP="00AA3DE6">
      <w:pPr>
        <w:pBdr>
          <w:bottom w:val="single" w:sz="6" w:space="1" w:color="auto"/>
        </w:pBdr>
        <w:jc w:val="both"/>
        <w:rPr>
          <w:sz w:val="28"/>
          <w:szCs w:val="28"/>
          <w:lang w:val="en-US"/>
        </w:rPr>
        <w:pPrChange w:id="0" w:author="Saif Shariff" w:date="2023-07-14T20:44:00Z">
          <w:pPr>
            <w:pBdr>
              <w:bottom w:val="single" w:sz="6" w:space="1" w:color="auto"/>
            </w:pBdr>
          </w:pPr>
        </w:pPrChange>
      </w:pPr>
      <w:r w:rsidRPr="00073FD0">
        <w:rPr>
          <w:sz w:val="28"/>
          <w:szCs w:val="28"/>
          <w:lang w:val="en-US"/>
        </w:rPr>
        <w:t>PROJECT REPORT</w:t>
      </w:r>
    </w:p>
    <w:p w14:paraId="62B38B5E" w14:textId="303A11EF" w:rsidR="00073FD0" w:rsidRPr="00073FD0" w:rsidDel="00073FD0" w:rsidRDefault="00073FD0" w:rsidP="00AA3DE6">
      <w:pPr>
        <w:jc w:val="both"/>
        <w:rPr>
          <w:del w:id="1" w:author="Saif Shariff" w:date="2023-07-14T19:14:00Z"/>
          <w:sz w:val="28"/>
          <w:szCs w:val="28"/>
          <w:lang w:val="en-US"/>
        </w:rPr>
        <w:pPrChange w:id="2" w:author="Saif Shariff" w:date="2023-07-14T20:44:00Z">
          <w:pPr/>
        </w:pPrChange>
      </w:pPr>
      <w:del w:id="3" w:author="Saif Shariff" w:date="2023-07-14T19:14:00Z">
        <w:r w:rsidDel="00073FD0">
          <w:rPr>
            <w:sz w:val="28"/>
            <w:szCs w:val="28"/>
            <w:lang w:val="en-US"/>
          </w:rPr>
          <w:delText>---</w:delText>
        </w:r>
      </w:del>
    </w:p>
    <w:p w14:paraId="701E74BD" w14:textId="5685D12A" w:rsidR="00073FD0" w:rsidRDefault="00073FD0" w:rsidP="00AA3DE6">
      <w:pPr>
        <w:jc w:val="both"/>
        <w:rPr>
          <w:lang w:val="en-US"/>
        </w:rPr>
        <w:pPrChange w:id="4" w:author="Saif Shariff" w:date="2023-07-14T20:44:00Z">
          <w:pPr/>
        </w:pPrChange>
      </w:pPr>
      <w:r>
        <w:rPr>
          <w:lang w:val="en-US"/>
        </w:rPr>
        <w:t xml:space="preserve">Description: </w:t>
      </w:r>
      <w:r w:rsidRPr="00073FD0">
        <w:rPr>
          <w:lang w:val="en-US"/>
        </w:rPr>
        <w:t xml:space="preserve">Hiring process is the fundamental and the most important function of a company. Here, the MNCs get to know about the major underlying trends about the hiring process. Trends such as- number of rejections, number of interviews, types of jobs, vacancies etc. are important for a company to </w:t>
      </w:r>
      <w:proofErr w:type="spellStart"/>
      <w:r w:rsidRPr="00073FD0">
        <w:rPr>
          <w:lang w:val="en-US"/>
        </w:rPr>
        <w:t>analyse</w:t>
      </w:r>
      <w:proofErr w:type="spellEnd"/>
      <w:r w:rsidRPr="00073FD0">
        <w:rPr>
          <w:lang w:val="en-US"/>
        </w:rPr>
        <w:t xml:space="preserve"> before hiring freshers or any other individual.</w:t>
      </w:r>
    </w:p>
    <w:p w14:paraId="4EE0E8AB" w14:textId="334B402F" w:rsidR="00073FD0" w:rsidRDefault="00073FD0" w:rsidP="00AA3DE6">
      <w:pPr>
        <w:jc w:val="both"/>
        <w:rPr>
          <w:lang w:val="en-US"/>
        </w:rPr>
        <w:pPrChange w:id="5" w:author="Saif Shariff" w:date="2023-07-14T20:44:00Z">
          <w:pPr/>
        </w:pPrChange>
      </w:pPr>
      <w:r>
        <w:rPr>
          <w:lang w:val="en-US"/>
        </w:rPr>
        <w:t>Approach:</w:t>
      </w:r>
    </w:p>
    <w:p w14:paraId="782FA6D8" w14:textId="02C1E2D2" w:rsidR="00073FD0" w:rsidRDefault="00073FD0" w:rsidP="00AA3DE6">
      <w:pPr>
        <w:pStyle w:val="ListParagraph"/>
        <w:numPr>
          <w:ilvl w:val="0"/>
          <w:numId w:val="2"/>
        </w:numPr>
        <w:ind w:left="426" w:firstLine="0"/>
        <w:jc w:val="both"/>
        <w:rPr>
          <w:lang w:val="en-US"/>
        </w:rPr>
        <w:pPrChange w:id="6" w:author="Saif Shariff" w:date="2023-07-14T20:44:00Z">
          <w:pPr>
            <w:pStyle w:val="ListParagraph"/>
            <w:numPr>
              <w:numId w:val="2"/>
            </w:numPr>
            <w:ind w:left="426" w:hanging="360"/>
          </w:pPr>
        </w:pPrChange>
      </w:pPr>
      <w:r>
        <w:rPr>
          <w:lang w:val="en-US"/>
        </w:rPr>
        <w:t>Downloading the data</w:t>
      </w:r>
    </w:p>
    <w:p w14:paraId="7275FB5A" w14:textId="654F3770" w:rsidR="00073FD0" w:rsidRDefault="00073FD0" w:rsidP="00AA3DE6">
      <w:pPr>
        <w:pStyle w:val="ListParagraph"/>
        <w:numPr>
          <w:ilvl w:val="0"/>
          <w:numId w:val="2"/>
        </w:numPr>
        <w:ind w:left="426" w:firstLine="0"/>
        <w:jc w:val="both"/>
        <w:rPr>
          <w:lang w:val="en-US"/>
        </w:rPr>
        <w:pPrChange w:id="7" w:author="Saif Shariff" w:date="2023-07-14T20:44:00Z">
          <w:pPr>
            <w:pStyle w:val="ListParagraph"/>
            <w:numPr>
              <w:numId w:val="2"/>
            </w:numPr>
            <w:ind w:left="426" w:hanging="360"/>
          </w:pPr>
        </w:pPrChange>
      </w:pPr>
      <w:r>
        <w:rPr>
          <w:lang w:val="en-US"/>
        </w:rPr>
        <w:t>Understanding the data</w:t>
      </w:r>
    </w:p>
    <w:p w14:paraId="6B9E4BA0" w14:textId="30EDE59D" w:rsidR="00073FD0" w:rsidRDefault="00073FD0" w:rsidP="00AA3DE6">
      <w:pPr>
        <w:pStyle w:val="ListParagraph"/>
        <w:numPr>
          <w:ilvl w:val="0"/>
          <w:numId w:val="2"/>
        </w:numPr>
        <w:ind w:left="426" w:firstLine="0"/>
        <w:jc w:val="both"/>
        <w:rPr>
          <w:lang w:val="en-US"/>
        </w:rPr>
        <w:pPrChange w:id="8" w:author="Saif Shariff" w:date="2023-07-14T20:44:00Z">
          <w:pPr>
            <w:pStyle w:val="ListParagraph"/>
            <w:numPr>
              <w:numId w:val="2"/>
            </w:numPr>
            <w:ind w:left="426" w:hanging="360"/>
          </w:pPr>
        </w:pPrChange>
      </w:pPr>
      <w:r>
        <w:rPr>
          <w:lang w:val="en-US"/>
        </w:rPr>
        <w:t>Checking for outliers</w:t>
      </w:r>
    </w:p>
    <w:p w14:paraId="4303CCA1" w14:textId="52BEC0D6" w:rsidR="00073FD0" w:rsidRDefault="00073FD0" w:rsidP="00AA3DE6">
      <w:pPr>
        <w:pStyle w:val="ListParagraph"/>
        <w:numPr>
          <w:ilvl w:val="0"/>
          <w:numId w:val="2"/>
        </w:numPr>
        <w:ind w:left="426" w:firstLine="0"/>
        <w:jc w:val="both"/>
        <w:rPr>
          <w:lang w:val="en-US"/>
        </w:rPr>
        <w:pPrChange w:id="9" w:author="Saif Shariff" w:date="2023-07-14T20:44:00Z">
          <w:pPr>
            <w:pStyle w:val="ListParagraph"/>
            <w:numPr>
              <w:numId w:val="2"/>
            </w:numPr>
            <w:ind w:left="426" w:hanging="360"/>
          </w:pPr>
        </w:pPrChange>
      </w:pPr>
      <w:r>
        <w:rPr>
          <w:lang w:val="en-US"/>
        </w:rPr>
        <w:t>Removing Outliers</w:t>
      </w:r>
    </w:p>
    <w:p w14:paraId="2F4E96A6" w14:textId="519B3C03" w:rsidR="00073FD0" w:rsidRDefault="00073FD0" w:rsidP="00AA3DE6">
      <w:pPr>
        <w:pStyle w:val="ListParagraph"/>
        <w:numPr>
          <w:ilvl w:val="0"/>
          <w:numId w:val="2"/>
        </w:numPr>
        <w:ind w:left="426" w:firstLine="0"/>
        <w:jc w:val="both"/>
        <w:rPr>
          <w:lang w:val="en-US"/>
        </w:rPr>
        <w:pPrChange w:id="10" w:author="Saif Shariff" w:date="2023-07-14T20:44:00Z">
          <w:pPr>
            <w:pStyle w:val="ListParagraph"/>
            <w:numPr>
              <w:numId w:val="2"/>
            </w:numPr>
            <w:ind w:left="426" w:hanging="360"/>
          </w:pPr>
        </w:pPrChange>
      </w:pPr>
      <w:r>
        <w:rPr>
          <w:lang w:val="en-US"/>
        </w:rPr>
        <w:t>Drawing data summary</w:t>
      </w:r>
    </w:p>
    <w:p w14:paraId="5BFC62CD" w14:textId="03BC0B96" w:rsidR="00073FD0" w:rsidRDefault="00073FD0" w:rsidP="00AA3DE6">
      <w:pPr>
        <w:jc w:val="both"/>
        <w:rPr>
          <w:lang w:val="en-US"/>
        </w:rPr>
        <w:pPrChange w:id="11" w:author="Saif Shariff" w:date="2023-07-14T20:44:00Z">
          <w:pPr/>
        </w:pPrChange>
      </w:pPr>
      <w:r>
        <w:rPr>
          <w:lang w:val="en-US"/>
        </w:rPr>
        <w:t>Tech Stack used: Microsoft Excel</w:t>
      </w:r>
    </w:p>
    <w:p w14:paraId="280ED065" w14:textId="615AEE40" w:rsidR="00073FD0" w:rsidRDefault="00073FD0" w:rsidP="00AA3DE6">
      <w:pPr>
        <w:jc w:val="both"/>
        <w:rPr>
          <w:lang w:val="en-US"/>
        </w:rPr>
        <w:pPrChange w:id="12" w:author="Saif Shariff" w:date="2023-07-14T20:44:00Z">
          <w:pPr/>
        </w:pPrChange>
      </w:pPr>
      <w:r>
        <w:rPr>
          <w:lang w:val="en-US"/>
        </w:rPr>
        <w:t>Resources Used:</w:t>
      </w:r>
    </w:p>
    <w:p w14:paraId="6F8A7BD0" w14:textId="22DEEC12" w:rsidR="00073FD0" w:rsidRDefault="00073FD0" w:rsidP="00AA3DE6">
      <w:pPr>
        <w:pStyle w:val="ListParagraph"/>
        <w:numPr>
          <w:ilvl w:val="0"/>
          <w:numId w:val="2"/>
        </w:numPr>
        <w:ind w:left="426" w:firstLine="0"/>
        <w:jc w:val="both"/>
        <w:rPr>
          <w:lang w:val="en-US"/>
        </w:rPr>
        <w:pPrChange w:id="13" w:author="Saif Shariff" w:date="2023-07-14T20:44:00Z">
          <w:pPr>
            <w:pStyle w:val="ListParagraph"/>
            <w:numPr>
              <w:numId w:val="2"/>
            </w:numPr>
            <w:ind w:left="426" w:hanging="360"/>
          </w:pPr>
        </w:pPrChange>
      </w:pPr>
      <w:r>
        <w:rPr>
          <w:lang w:val="en-US"/>
        </w:rPr>
        <w:t>Microsoft Excel</w:t>
      </w:r>
    </w:p>
    <w:p w14:paraId="4656D3B9" w14:textId="087C0F6E" w:rsidR="00073FD0" w:rsidRDefault="00073FD0" w:rsidP="00AA3DE6">
      <w:pPr>
        <w:pStyle w:val="ListParagraph"/>
        <w:numPr>
          <w:ilvl w:val="0"/>
          <w:numId w:val="2"/>
        </w:numPr>
        <w:ind w:left="426" w:firstLine="0"/>
        <w:jc w:val="both"/>
        <w:rPr>
          <w:lang w:val="en-US"/>
        </w:rPr>
        <w:pPrChange w:id="14" w:author="Saif Shariff" w:date="2023-07-14T20:44:00Z">
          <w:pPr>
            <w:pStyle w:val="ListParagraph"/>
            <w:numPr>
              <w:numId w:val="2"/>
            </w:numPr>
            <w:ind w:left="426" w:hanging="360"/>
          </w:pPr>
        </w:pPrChange>
      </w:pPr>
      <w:r>
        <w:rPr>
          <w:lang w:val="en-US"/>
        </w:rPr>
        <w:t xml:space="preserve">Dataset </w:t>
      </w:r>
      <w:proofErr w:type="gramStart"/>
      <w:r>
        <w:rPr>
          <w:lang w:val="en-US"/>
        </w:rPr>
        <w:t>provided</w:t>
      </w:r>
      <w:proofErr w:type="gramEnd"/>
    </w:p>
    <w:p w14:paraId="594763E1" w14:textId="3BF934E4" w:rsidR="00073FD0" w:rsidRDefault="00073FD0" w:rsidP="00AA3DE6">
      <w:pPr>
        <w:jc w:val="both"/>
        <w:rPr>
          <w:ins w:id="15" w:author="Saif Shariff" w:date="2023-07-14T19:14:00Z"/>
          <w:lang w:val="en-US"/>
        </w:rPr>
        <w:pPrChange w:id="16" w:author="Saif Shariff" w:date="2023-07-14T20:44:00Z">
          <w:pPr/>
        </w:pPrChange>
      </w:pPr>
      <w:r>
        <w:rPr>
          <w:lang w:val="en-US"/>
        </w:rPr>
        <w:t>Solutions</w:t>
      </w:r>
      <w:ins w:id="17" w:author="Saif Shariff" w:date="2023-07-14T19:14:00Z">
        <w:r>
          <w:rPr>
            <w:lang w:val="en-US"/>
          </w:rPr>
          <w:t>:</w:t>
        </w:r>
      </w:ins>
    </w:p>
    <w:p w14:paraId="16C344BD" w14:textId="6AE81BF2" w:rsidR="00073FD0" w:rsidRDefault="00073FD0" w:rsidP="00AA3DE6">
      <w:pPr>
        <w:pStyle w:val="ListParagraph"/>
        <w:numPr>
          <w:ilvl w:val="0"/>
          <w:numId w:val="4"/>
        </w:numPr>
        <w:ind w:left="426" w:firstLine="0"/>
        <w:jc w:val="both"/>
        <w:rPr>
          <w:ins w:id="18" w:author="Saif Shariff" w:date="2023-07-14T19:14:00Z"/>
          <w:lang w:val="en-US"/>
        </w:rPr>
        <w:pPrChange w:id="19" w:author="Saif Shariff" w:date="2023-07-14T20:44:00Z">
          <w:pPr>
            <w:pStyle w:val="ListParagraph"/>
            <w:numPr>
              <w:numId w:val="4"/>
            </w:numPr>
            <w:ind w:left="426" w:hanging="360"/>
          </w:pPr>
        </w:pPrChange>
      </w:pPr>
      <w:ins w:id="20" w:author="Saif Shariff" w:date="2023-07-14T19:14:00Z">
        <w:r>
          <w:rPr>
            <w:lang w:val="en-US"/>
          </w:rPr>
          <w:t>Hiring: Process of intake of people in an organization for different kinds of positions.</w:t>
        </w:r>
      </w:ins>
    </w:p>
    <w:p w14:paraId="49949F0C" w14:textId="0518FC85" w:rsidR="00073FD0" w:rsidRDefault="00073FD0" w:rsidP="00AA3DE6">
      <w:pPr>
        <w:pStyle w:val="ListParagraph"/>
        <w:ind w:left="426"/>
        <w:jc w:val="both"/>
        <w:rPr>
          <w:ins w:id="21" w:author="Saif Shariff" w:date="2023-07-14T19:15:00Z"/>
          <w:lang w:val="en-US"/>
        </w:rPr>
        <w:pPrChange w:id="22" w:author="Saif Shariff" w:date="2023-07-14T20:44:00Z">
          <w:pPr>
            <w:pStyle w:val="ListParagraph"/>
            <w:ind w:left="426"/>
          </w:pPr>
        </w:pPrChange>
      </w:pPr>
      <w:ins w:id="23" w:author="Saif Shariff" w:date="2023-07-14T19:14:00Z">
        <w:r>
          <w:rPr>
            <w:lang w:val="en-US"/>
          </w:rPr>
          <w:t>Task</w:t>
        </w:r>
      </w:ins>
      <w:ins w:id="24" w:author="Saif Shariff" w:date="2023-07-14T19:15:00Z">
        <w:r>
          <w:rPr>
            <w:lang w:val="en-US"/>
          </w:rPr>
          <w:t>: How many males and females are hired?</w:t>
        </w:r>
      </w:ins>
    </w:p>
    <w:p w14:paraId="78723586" w14:textId="7DBFF414" w:rsidR="00073FD0" w:rsidRDefault="00073FD0" w:rsidP="00AA3DE6">
      <w:pPr>
        <w:pStyle w:val="ListParagraph"/>
        <w:ind w:left="426"/>
        <w:jc w:val="both"/>
        <w:rPr>
          <w:ins w:id="25" w:author="Saif Shariff" w:date="2023-07-14T19:15:00Z"/>
          <w:lang w:val="en-US"/>
        </w:rPr>
        <w:pPrChange w:id="26" w:author="Saif Shariff" w:date="2023-07-14T20:44:00Z">
          <w:pPr>
            <w:pStyle w:val="ListParagraph"/>
            <w:ind w:left="426"/>
          </w:pPr>
        </w:pPrChange>
      </w:pPr>
      <w:ins w:id="27" w:author="Saif Shariff" w:date="2023-07-14T19:15:00Z">
        <w:r>
          <w:rPr>
            <w:lang w:val="en-US"/>
          </w:rPr>
          <w:t>Solution:</w:t>
        </w:r>
      </w:ins>
    </w:p>
    <w:tbl>
      <w:tblPr>
        <w:tblW w:w="2720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0"/>
        <w:gridCol w:w="1540"/>
        <w:tblGridChange w:id="28">
          <w:tblGrid>
            <w:gridCol w:w="1180"/>
            <w:gridCol w:w="1540"/>
          </w:tblGrid>
        </w:tblGridChange>
      </w:tblGrid>
      <w:tr w:rsidR="002841E8" w:rsidRPr="00E43883" w14:paraId="629A89F2" w14:textId="77777777" w:rsidTr="002841E8">
        <w:trPr>
          <w:trHeight w:val="300"/>
          <w:ins w:id="29" w:author="Saif Shariff" w:date="2023-07-14T19:24:00Z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F7C6CBB" w14:textId="77777777" w:rsidR="00E43883" w:rsidRPr="00E43883" w:rsidRDefault="00E43883" w:rsidP="00AA3DE6">
            <w:pPr>
              <w:spacing w:after="0" w:line="240" w:lineRule="auto"/>
              <w:ind w:firstLineChars="100" w:firstLine="220"/>
              <w:jc w:val="both"/>
              <w:rPr>
                <w:ins w:id="30" w:author="Saif Shariff" w:date="2023-07-14T19:24:00Z"/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pPrChange w:id="31" w:author="Saif Shariff" w:date="2023-07-14T20:44:00Z">
                <w:pPr>
                  <w:spacing w:after="0" w:line="240" w:lineRule="auto"/>
                  <w:ind w:firstLineChars="100" w:firstLine="220"/>
                </w:pPr>
              </w:pPrChange>
            </w:pPr>
            <w:ins w:id="32" w:author="Saif Shariff" w:date="2023-07-14T19:24:00Z">
              <w:r w:rsidRPr="00E43883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Female</w:t>
              </w:r>
            </w:ins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43642FB4" w14:textId="77777777" w:rsidR="00E43883" w:rsidRPr="00E43883" w:rsidRDefault="00E43883" w:rsidP="00AA3DE6">
            <w:pPr>
              <w:spacing w:after="0" w:line="240" w:lineRule="auto"/>
              <w:jc w:val="both"/>
              <w:rPr>
                <w:ins w:id="33" w:author="Saif Shariff" w:date="2023-07-14T19:24:00Z"/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pPrChange w:id="34" w:author="Saif Shariff" w:date="2023-07-14T20:44:00Z">
                <w:pPr>
                  <w:spacing w:after="0" w:line="240" w:lineRule="auto"/>
                  <w:jc w:val="right"/>
                </w:pPr>
              </w:pPrChange>
            </w:pPr>
            <w:ins w:id="35" w:author="Saif Shariff" w:date="2023-07-14T19:24:00Z">
              <w:r w:rsidRPr="00E43883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1856</w:t>
              </w:r>
            </w:ins>
          </w:p>
        </w:tc>
      </w:tr>
      <w:tr w:rsidR="002841E8" w:rsidRPr="00E43883" w14:paraId="692C07B3" w14:textId="77777777" w:rsidTr="002841E8">
        <w:trPr>
          <w:trHeight w:val="300"/>
          <w:ins w:id="36" w:author="Saif Shariff" w:date="2023-07-14T19:24:00Z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3D39040" w14:textId="77777777" w:rsidR="00E43883" w:rsidRPr="00E43883" w:rsidRDefault="00E43883" w:rsidP="00AA3DE6">
            <w:pPr>
              <w:spacing w:after="0" w:line="240" w:lineRule="auto"/>
              <w:ind w:firstLineChars="100" w:firstLine="220"/>
              <w:jc w:val="both"/>
              <w:rPr>
                <w:ins w:id="37" w:author="Saif Shariff" w:date="2023-07-14T19:24:00Z"/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pPrChange w:id="38" w:author="Saif Shariff" w:date="2023-07-14T20:44:00Z">
                <w:pPr>
                  <w:spacing w:after="0" w:line="240" w:lineRule="auto"/>
                  <w:ind w:firstLineChars="100" w:firstLine="220"/>
                </w:pPr>
              </w:pPrChange>
            </w:pPr>
            <w:ins w:id="39" w:author="Saif Shariff" w:date="2023-07-14T19:24:00Z">
              <w:r w:rsidRPr="00E43883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Male</w:t>
              </w:r>
            </w:ins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7651CC7A" w14:textId="77777777" w:rsidR="00E43883" w:rsidRPr="00E43883" w:rsidRDefault="00E43883" w:rsidP="00AA3DE6">
            <w:pPr>
              <w:spacing w:after="0" w:line="240" w:lineRule="auto"/>
              <w:jc w:val="both"/>
              <w:rPr>
                <w:ins w:id="40" w:author="Saif Shariff" w:date="2023-07-14T19:24:00Z"/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pPrChange w:id="41" w:author="Saif Shariff" w:date="2023-07-14T20:44:00Z">
                <w:pPr>
                  <w:spacing w:after="0" w:line="240" w:lineRule="auto"/>
                  <w:jc w:val="right"/>
                </w:pPr>
              </w:pPrChange>
            </w:pPr>
            <w:ins w:id="42" w:author="Saif Shariff" w:date="2023-07-14T19:24:00Z">
              <w:r w:rsidRPr="00E43883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2563</w:t>
              </w:r>
            </w:ins>
          </w:p>
        </w:tc>
      </w:tr>
    </w:tbl>
    <w:p w14:paraId="7B5A300C" w14:textId="77777777" w:rsidR="00073FD0" w:rsidRDefault="00073FD0" w:rsidP="00AA3DE6">
      <w:pPr>
        <w:pStyle w:val="ListParagraph"/>
        <w:ind w:left="426"/>
        <w:jc w:val="both"/>
        <w:rPr>
          <w:ins w:id="43" w:author="Saif Shariff" w:date="2023-07-14T19:25:00Z"/>
          <w:lang w:val="en-US"/>
        </w:rPr>
        <w:pPrChange w:id="44" w:author="Saif Shariff" w:date="2023-07-14T20:44:00Z">
          <w:pPr>
            <w:pStyle w:val="ListParagraph"/>
            <w:ind w:left="426"/>
          </w:pPr>
        </w:pPrChange>
      </w:pPr>
    </w:p>
    <w:p w14:paraId="158C0300" w14:textId="09356B1F" w:rsidR="00E43883" w:rsidRDefault="00E43883" w:rsidP="00AA3DE6">
      <w:pPr>
        <w:pStyle w:val="ListParagraph"/>
        <w:ind w:left="426"/>
        <w:jc w:val="both"/>
        <w:rPr>
          <w:ins w:id="45" w:author="Saif Shariff" w:date="2023-07-14T20:02:00Z"/>
          <w:lang w:val="en-US"/>
        </w:rPr>
        <w:pPrChange w:id="46" w:author="Saif Shariff" w:date="2023-07-14T20:44:00Z">
          <w:pPr>
            <w:pStyle w:val="ListParagraph"/>
            <w:ind w:left="426"/>
          </w:pPr>
        </w:pPrChange>
      </w:pPr>
      <w:ins w:id="47" w:author="Saif Shariff" w:date="2023-07-14T19:27:00Z">
        <w:r>
          <w:rPr>
            <w:lang w:val="en-US"/>
          </w:rPr>
          <w:t xml:space="preserve">Average Salary: </w:t>
        </w:r>
        <w:r w:rsidRPr="00E43883">
          <w:rPr>
            <w:lang w:val="en-US"/>
          </w:rPr>
          <w:t>Adding all the salaries for a select group of employees and then dividing the sum by the number of employees in the group.</w:t>
        </w:r>
      </w:ins>
    </w:p>
    <w:p w14:paraId="101ED54B" w14:textId="77777777" w:rsidR="00402DDA" w:rsidRDefault="00402DDA" w:rsidP="00AA3DE6">
      <w:pPr>
        <w:pStyle w:val="ListParagraph"/>
        <w:ind w:left="426"/>
        <w:jc w:val="both"/>
        <w:rPr>
          <w:ins w:id="48" w:author="Saif Shariff" w:date="2023-07-14T19:27:00Z"/>
          <w:lang w:val="en-US"/>
        </w:rPr>
        <w:pPrChange w:id="49" w:author="Saif Shariff" w:date="2023-07-14T20:44:00Z">
          <w:pPr>
            <w:pStyle w:val="ListParagraph"/>
            <w:ind w:left="426"/>
          </w:pPr>
        </w:pPrChange>
      </w:pPr>
    </w:p>
    <w:p w14:paraId="0B08A75C" w14:textId="1F7EE42F" w:rsidR="00E43883" w:rsidRDefault="00E43883" w:rsidP="00AA3DE6">
      <w:pPr>
        <w:pStyle w:val="ListParagraph"/>
        <w:ind w:left="426"/>
        <w:jc w:val="both"/>
        <w:rPr>
          <w:ins w:id="50" w:author="Saif Shariff" w:date="2023-07-14T19:27:00Z"/>
          <w:lang w:val="en-US"/>
        </w:rPr>
        <w:pPrChange w:id="51" w:author="Saif Shariff" w:date="2023-07-14T20:44:00Z">
          <w:pPr>
            <w:pStyle w:val="ListParagraph"/>
            <w:ind w:left="426"/>
          </w:pPr>
        </w:pPrChange>
      </w:pPr>
      <w:ins w:id="52" w:author="Saif Shariff" w:date="2023-07-14T19:27:00Z">
        <w:r>
          <w:rPr>
            <w:lang w:val="en-US"/>
          </w:rPr>
          <w:t>Task: Calculate the average salary offered in this company</w:t>
        </w:r>
      </w:ins>
    </w:p>
    <w:tbl>
      <w:tblPr>
        <w:tblW w:w="544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0"/>
        <w:gridCol w:w="2540"/>
        <w:tblGridChange w:id="53">
          <w:tblGrid>
            <w:gridCol w:w="2900"/>
            <w:gridCol w:w="2540"/>
          </w:tblGrid>
        </w:tblGridChange>
      </w:tblGrid>
      <w:tr w:rsidR="005838D5" w:rsidRPr="00E43883" w14:paraId="67BEE17E" w14:textId="77777777" w:rsidTr="002841E8">
        <w:trPr>
          <w:trHeight w:val="300"/>
          <w:ins w:id="54" w:author="Saif Shariff" w:date="2023-07-14T19:43:00Z"/>
        </w:trPr>
        <w:tc>
          <w:tcPr>
            <w:tcW w:w="2900" w:type="dxa"/>
            <w:shd w:val="clear" w:color="auto" w:fill="auto"/>
            <w:noWrap/>
            <w:vAlign w:val="bottom"/>
          </w:tcPr>
          <w:p w14:paraId="04DC1FB8" w14:textId="32F7D739" w:rsidR="005838D5" w:rsidRPr="005838D5" w:rsidRDefault="005838D5" w:rsidP="00AA3DE6">
            <w:pPr>
              <w:spacing w:after="0" w:line="240" w:lineRule="auto"/>
              <w:jc w:val="both"/>
              <w:rPr>
                <w:ins w:id="55" w:author="Saif Shariff" w:date="2023-07-14T19:43:00Z"/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  <w:rPrChange w:id="56" w:author="Saif Shariff" w:date="2023-07-14T19:44:00Z">
                  <w:rPr>
                    <w:ins w:id="57" w:author="Saif Shariff" w:date="2023-07-14T19:43:00Z"/>
                    <w:rFonts w:ascii="Calibri" w:eastAsia="Times New Roman" w:hAnsi="Calibri" w:cs="Calibri"/>
                    <w:color w:val="000000"/>
                    <w:kern w:val="0"/>
                    <w:lang w:eastAsia="en-IN"/>
                    <w14:ligatures w14:val="none"/>
                  </w:rPr>
                </w:rPrChange>
              </w:rPr>
              <w:pPrChange w:id="58" w:author="Saif Shariff" w:date="2023-07-14T20:44:00Z">
                <w:pPr>
                  <w:spacing w:after="0" w:line="240" w:lineRule="auto"/>
                </w:pPr>
              </w:pPrChange>
            </w:pPr>
            <w:ins w:id="59" w:author="Saif Shariff" w:date="2023-07-14T19:44:00Z">
              <w:r w:rsidRPr="005838D5"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lang w:eastAsia="en-IN"/>
                  <w14:ligatures w14:val="none"/>
                  <w:rPrChange w:id="60" w:author="Saif Shariff" w:date="2023-07-14T19:44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rPrChange>
                </w:rPr>
                <w:t>Department</w:t>
              </w:r>
            </w:ins>
          </w:p>
        </w:tc>
        <w:tc>
          <w:tcPr>
            <w:tcW w:w="2540" w:type="dxa"/>
            <w:shd w:val="clear" w:color="auto" w:fill="auto"/>
            <w:noWrap/>
            <w:vAlign w:val="bottom"/>
          </w:tcPr>
          <w:p w14:paraId="0BB988B9" w14:textId="4D8383A2" w:rsidR="005838D5" w:rsidRPr="005838D5" w:rsidRDefault="005838D5" w:rsidP="00AA3DE6">
            <w:pPr>
              <w:spacing w:after="0" w:line="240" w:lineRule="auto"/>
              <w:jc w:val="both"/>
              <w:rPr>
                <w:ins w:id="61" w:author="Saif Shariff" w:date="2023-07-14T19:43:00Z"/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  <w:rPrChange w:id="62" w:author="Saif Shariff" w:date="2023-07-14T19:44:00Z">
                  <w:rPr>
                    <w:ins w:id="63" w:author="Saif Shariff" w:date="2023-07-14T19:43:00Z"/>
                    <w:rFonts w:ascii="Calibri" w:eastAsia="Times New Roman" w:hAnsi="Calibri" w:cs="Calibri"/>
                    <w:color w:val="000000"/>
                    <w:kern w:val="0"/>
                    <w:lang w:eastAsia="en-IN"/>
                    <w14:ligatures w14:val="none"/>
                  </w:rPr>
                </w:rPrChange>
              </w:rPr>
              <w:pPrChange w:id="64" w:author="Saif Shariff" w:date="2023-07-14T20:44:00Z">
                <w:pPr>
                  <w:spacing w:after="0" w:line="240" w:lineRule="auto"/>
                  <w:jc w:val="right"/>
                </w:pPr>
              </w:pPrChange>
            </w:pPr>
            <w:ins w:id="65" w:author="Saif Shariff" w:date="2023-07-14T19:44:00Z">
              <w:r w:rsidRPr="005838D5"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lang w:eastAsia="en-IN"/>
                  <w14:ligatures w14:val="none"/>
                  <w:rPrChange w:id="66" w:author="Saif Shariff" w:date="2023-07-14T19:44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rPrChange>
                </w:rPr>
                <w:t>Average Salary</w:t>
              </w:r>
            </w:ins>
          </w:p>
        </w:tc>
      </w:tr>
      <w:tr w:rsidR="002841E8" w:rsidRPr="00E43883" w14:paraId="41B04046" w14:textId="77777777" w:rsidTr="002841E8">
        <w:trPr>
          <w:trHeight w:val="300"/>
          <w:ins w:id="67" w:author="Saif Shariff" w:date="2023-07-14T19:28:00Z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14:paraId="1CDF80F0" w14:textId="77777777" w:rsidR="00E43883" w:rsidRPr="00E43883" w:rsidRDefault="00E43883" w:rsidP="00AA3DE6">
            <w:pPr>
              <w:spacing w:after="0" w:line="240" w:lineRule="auto"/>
              <w:jc w:val="both"/>
              <w:rPr>
                <w:ins w:id="68" w:author="Saif Shariff" w:date="2023-07-14T19:28:00Z"/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pPrChange w:id="69" w:author="Saif Shariff" w:date="2023-07-14T20:44:00Z">
                <w:pPr>
                  <w:spacing w:after="0" w:line="240" w:lineRule="auto"/>
                </w:pPr>
              </w:pPrChange>
            </w:pPr>
            <w:ins w:id="70" w:author="Saif Shariff" w:date="2023-07-14T19:28:00Z">
              <w:r w:rsidRPr="00E43883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Finance Department</w:t>
              </w:r>
            </w:ins>
          </w:p>
        </w:tc>
        <w:tc>
          <w:tcPr>
            <w:tcW w:w="2540" w:type="dxa"/>
            <w:shd w:val="clear" w:color="auto" w:fill="auto"/>
            <w:noWrap/>
            <w:vAlign w:val="bottom"/>
            <w:hideMark/>
          </w:tcPr>
          <w:p w14:paraId="456245F0" w14:textId="77777777" w:rsidR="00E43883" w:rsidRPr="00E43883" w:rsidRDefault="00E43883" w:rsidP="00AA3DE6">
            <w:pPr>
              <w:spacing w:after="0" w:line="240" w:lineRule="auto"/>
              <w:jc w:val="both"/>
              <w:rPr>
                <w:ins w:id="71" w:author="Saif Shariff" w:date="2023-07-14T19:28:00Z"/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pPrChange w:id="72" w:author="Saif Shariff" w:date="2023-07-14T20:44:00Z">
                <w:pPr>
                  <w:spacing w:after="0" w:line="240" w:lineRule="auto"/>
                  <w:jc w:val="right"/>
                </w:pPr>
              </w:pPrChange>
            </w:pPr>
            <w:ins w:id="73" w:author="Saif Shariff" w:date="2023-07-14T19:28:00Z">
              <w:r w:rsidRPr="00E43883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49628.01</w:t>
              </w:r>
            </w:ins>
          </w:p>
        </w:tc>
      </w:tr>
      <w:tr w:rsidR="002841E8" w:rsidRPr="00E43883" w14:paraId="78D4AF47" w14:textId="77777777" w:rsidTr="002841E8">
        <w:trPr>
          <w:trHeight w:val="300"/>
          <w:ins w:id="74" w:author="Saif Shariff" w:date="2023-07-14T19:28:00Z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14:paraId="3C5C1E8D" w14:textId="77777777" w:rsidR="00E43883" w:rsidRPr="00E43883" w:rsidRDefault="00E43883" w:rsidP="00AA3DE6">
            <w:pPr>
              <w:spacing w:after="0" w:line="240" w:lineRule="auto"/>
              <w:jc w:val="both"/>
              <w:rPr>
                <w:ins w:id="75" w:author="Saif Shariff" w:date="2023-07-14T19:28:00Z"/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pPrChange w:id="76" w:author="Saif Shariff" w:date="2023-07-14T20:44:00Z">
                <w:pPr>
                  <w:spacing w:after="0" w:line="240" w:lineRule="auto"/>
                </w:pPr>
              </w:pPrChange>
            </w:pPr>
            <w:ins w:id="77" w:author="Saif Shariff" w:date="2023-07-14T19:28:00Z">
              <w:r w:rsidRPr="00E43883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General Management</w:t>
              </w:r>
            </w:ins>
          </w:p>
        </w:tc>
        <w:tc>
          <w:tcPr>
            <w:tcW w:w="2540" w:type="dxa"/>
            <w:shd w:val="clear" w:color="auto" w:fill="auto"/>
            <w:noWrap/>
            <w:vAlign w:val="bottom"/>
            <w:hideMark/>
          </w:tcPr>
          <w:p w14:paraId="350CEABA" w14:textId="77777777" w:rsidR="00E43883" w:rsidRPr="00E43883" w:rsidRDefault="00E43883" w:rsidP="00AA3DE6">
            <w:pPr>
              <w:spacing w:after="0" w:line="240" w:lineRule="auto"/>
              <w:jc w:val="both"/>
              <w:rPr>
                <w:ins w:id="78" w:author="Saif Shariff" w:date="2023-07-14T19:28:00Z"/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pPrChange w:id="79" w:author="Saif Shariff" w:date="2023-07-14T20:44:00Z">
                <w:pPr>
                  <w:spacing w:after="0" w:line="240" w:lineRule="auto"/>
                  <w:jc w:val="right"/>
                </w:pPr>
              </w:pPrChange>
            </w:pPr>
            <w:ins w:id="80" w:author="Saif Shariff" w:date="2023-07-14T19:28:00Z">
              <w:r w:rsidRPr="00E43883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58722.09</w:t>
              </w:r>
            </w:ins>
          </w:p>
        </w:tc>
      </w:tr>
      <w:tr w:rsidR="002841E8" w:rsidRPr="00E43883" w14:paraId="2B68A617" w14:textId="77777777" w:rsidTr="002841E8">
        <w:trPr>
          <w:trHeight w:val="300"/>
          <w:ins w:id="81" w:author="Saif Shariff" w:date="2023-07-14T19:28:00Z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14:paraId="4B856E55" w14:textId="77777777" w:rsidR="00E43883" w:rsidRPr="00E43883" w:rsidRDefault="00E43883" w:rsidP="00AA3DE6">
            <w:pPr>
              <w:spacing w:after="0" w:line="240" w:lineRule="auto"/>
              <w:jc w:val="both"/>
              <w:rPr>
                <w:ins w:id="82" w:author="Saif Shariff" w:date="2023-07-14T19:28:00Z"/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pPrChange w:id="83" w:author="Saif Shariff" w:date="2023-07-14T20:44:00Z">
                <w:pPr>
                  <w:spacing w:after="0" w:line="240" w:lineRule="auto"/>
                </w:pPr>
              </w:pPrChange>
            </w:pPr>
            <w:ins w:id="84" w:author="Saif Shariff" w:date="2023-07-14T19:28:00Z">
              <w:r w:rsidRPr="00E43883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Human Resource Department</w:t>
              </w:r>
            </w:ins>
          </w:p>
        </w:tc>
        <w:tc>
          <w:tcPr>
            <w:tcW w:w="2540" w:type="dxa"/>
            <w:shd w:val="clear" w:color="auto" w:fill="auto"/>
            <w:noWrap/>
            <w:vAlign w:val="bottom"/>
            <w:hideMark/>
          </w:tcPr>
          <w:p w14:paraId="58E68B11" w14:textId="77777777" w:rsidR="00E43883" w:rsidRPr="00E43883" w:rsidRDefault="00E43883" w:rsidP="00AA3DE6">
            <w:pPr>
              <w:spacing w:after="0" w:line="240" w:lineRule="auto"/>
              <w:jc w:val="both"/>
              <w:rPr>
                <w:ins w:id="85" w:author="Saif Shariff" w:date="2023-07-14T19:28:00Z"/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pPrChange w:id="86" w:author="Saif Shariff" w:date="2023-07-14T20:44:00Z">
                <w:pPr>
                  <w:spacing w:after="0" w:line="240" w:lineRule="auto"/>
                  <w:jc w:val="right"/>
                </w:pPr>
              </w:pPrChange>
            </w:pPr>
            <w:ins w:id="87" w:author="Saif Shariff" w:date="2023-07-14T19:28:00Z">
              <w:r w:rsidRPr="00E43883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49002.28</w:t>
              </w:r>
            </w:ins>
          </w:p>
        </w:tc>
      </w:tr>
      <w:tr w:rsidR="002841E8" w:rsidRPr="00E43883" w14:paraId="4AE59F7E" w14:textId="77777777" w:rsidTr="002841E8">
        <w:trPr>
          <w:trHeight w:val="300"/>
          <w:ins w:id="88" w:author="Saif Shariff" w:date="2023-07-14T19:28:00Z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14:paraId="73F7C7BF" w14:textId="77777777" w:rsidR="00E43883" w:rsidRPr="00E43883" w:rsidRDefault="00E43883" w:rsidP="00AA3DE6">
            <w:pPr>
              <w:spacing w:after="0" w:line="240" w:lineRule="auto"/>
              <w:jc w:val="both"/>
              <w:rPr>
                <w:ins w:id="89" w:author="Saif Shariff" w:date="2023-07-14T19:28:00Z"/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pPrChange w:id="90" w:author="Saif Shariff" w:date="2023-07-14T20:44:00Z">
                <w:pPr>
                  <w:spacing w:after="0" w:line="240" w:lineRule="auto"/>
                </w:pPr>
              </w:pPrChange>
            </w:pPr>
            <w:ins w:id="91" w:author="Saif Shariff" w:date="2023-07-14T19:28:00Z">
              <w:r w:rsidRPr="00E43883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Marketing Department</w:t>
              </w:r>
            </w:ins>
          </w:p>
        </w:tc>
        <w:tc>
          <w:tcPr>
            <w:tcW w:w="2540" w:type="dxa"/>
            <w:shd w:val="clear" w:color="auto" w:fill="auto"/>
            <w:noWrap/>
            <w:vAlign w:val="bottom"/>
            <w:hideMark/>
          </w:tcPr>
          <w:p w14:paraId="03B6D6BD" w14:textId="77777777" w:rsidR="00E43883" w:rsidRPr="00E43883" w:rsidRDefault="00E43883" w:rsidP="00AA3DE6">
            <w:pPr>
              <w:spacing w:after="0" w:line="240" w:lineRule="auto"/>
              <w:jc w:val="both"/>
              <w:rPr>
                <w:ins w:id="92" w:author="Saif Shariff" w:date="2023-07-14T19:28:00Z"/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pPrChange w:id="93" w:author="Saif Shariff" w:date="2023-07-14T20:44:00Z">
                <w:pPr>
                  <w:spacing w:after="0" w:line="240" w:lineRule="auto"/>
                  <w:jc w:val="right"/>
                </w:pPr>
              </w:pPrChange>
            </w:pPr>
            <w:ins w:id="94" w:author="Saif Shariff" w:date="2023-07-14T19:28:00Z">
              <w:r w:rsidRPr="00E43883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48489.94</w:t>
              </w:r>
            </w:ins>
          </w:p>
        </w:tc>
      </w:tr>
      <w:tr w:rsidR="002841E8" w:rsidRPr="00E43883" w14:paraId="11AD56FA" w14:textId="77777777" w:rsidTr="002841E8">
        <w:trPr>
          <w:trHeight w:val="300"/>
          <w:ins w:id="95" w:author="Saif Shariff" w:date="2023-07-14T19:28:00Z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14:paraId="1E6F5B27" w14:textId="77777777" w:rsidR="00E43883" w:rsidRPr="00E43883" w:rsidRDefault="00E43883" w:rsidP="00AA3DE6">
            <w:pPr>
              <w:spacing w:after="0" w:line="240" w:lineRule="auto"/>
              <w:jc w:val="both"/>
              <w:rPr>
                <w:ins w:id="96" w:author="Saif Shariff" w:date="2023-07-14T19:28:00Z"/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pPrChange w:id="97" w:author="Saif Shariff" w:date="2023-07-14T20:44:00Z">
                <w:pPr>
                  <w:spacing w:after="0" w:line="240" w:lineRule="auto"/>
                </w:pPr>
              </w:pPrChange>
            </w:pPr>
            <w:ins w:id="98" w:author="Saif Shariff" w:date="2023-07-14T19:28:00Z">
              <w:r w:rsidRPr="00E43883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Operations Department</w:t>
              </w:r>
            </w:ins>
          </w:p>
        </w:tc>
        <w:tc>
          <w:tcPr>
            <w:tcW w:w="2540" w:type="dxa"/>
            <w:shd w:val="clear" w:color="auto" w:fill="auto"/>
            <w:noWrap/>
            <w:vAlign w:val="bottom"/>
            <w:hideMark/>
          </w:tcPr>
          <w:p w14:paraId="31089699" w14:textId="77777777" w:rsidR="00E43883" w:rsidRPr="00E43883" w:rsidRDefault="00E43883" w:rsidP="00AA3DE6">
            <w:pPr>
              <w:spacing w:after="0" w:line="240" w:lineRule="auto"/>
              <w:jc w:val="both"/>
              <w:rPr>
                <w:ins w:id="99" w:author="Saif Shariff" w:date="2023-07-14T19:28:00Z"/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pPrChange w:id="100" w:author="Saif Shariff" w:date="2023-07-14T20:44:00Z">
                <w:pPr>
                  <w:spacing w:after="0" w:line="240" w:lineRule="auto"/>
                  <w:jc w:val="right"/>
                </w:pPr>
              </w:pPrChange>
            </w:pPr>
            <w:ins w:id="101" w:author="Saif Shariff" w:date="2023-07-14T19:28:00Z">
              <w:r w:rsidRPr="00E43883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49151.35</w:t>
              </w:r>
            </w:ins>
          </w:p>
        </w:tc>
      </w:tr>
      <w:tr w:rsidR="002841E8" w:rsidRPr="00E43883" w14:paraId="72FCC6A6" w14:textId="77777777" w:rsidTr="002841E8">
        <w:trPr>
          <w:trHeight w:val="300"/>
          <w:ins w:id="102" w:author="Saif Shariff" w:date="2023-07-14T19:28:00Z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14:paraId="07027355" w14:textId="77777777" w:rsidR="00E43883" w:rsidRPr="00E43883" w:rsidRDefault="00E43883" w:rsidP="00AA3DE6">
            <w:pPr>
              <w:spacing w:after="0" w:line="240" w:lineRule="auto"/>
              <w:jc w:val="both"/>
              <w:rPr>
                <w:ins w:id="103" w:author="Saif Shariff" w:date="2023-07-14T19:28:00Z"/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pPrChange w:id="104" w:author="Saif Shariff" w:date="2023-07-14T20:44:00Z">
                <w:pPr>
                  <w:spacing w:after="0" w:line="240" w:lineRule="auto"/>
                </w:pPr>
              </w:pPrChange>
            </w:pPr>
            <w:ins w:id="105" w:author="Saif Shariff" w:date="2023-07-14T19:28:00Z">
              <w:r w:rsidRPr="00E43883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Production Department</w:t>
              </w:r>
            </w:ins>
          </w:p>
        </w:tc>
        <w:tc>
          <w:tcPr>
            <w:tcW w:w="2540" w:type="dxa"/>
            <w:shd w:val="clear" w:color="auto" w:fill="auto"/>
            <w:noWrap/>
            <w:vAlign w:val="bottom"/>
            <w:hideMark/>
          </w:tcPr>
          <w:p w14:paraId="040F3DE1" w14:textId="77777777" w:rsidR="00E43883" w:rsidRPr="00E43883" w:rsidRDefault="00E43883" w:rsidP="00AA3DE6">
            <w:pPr>
              <w:spacing w:after="0" w:line="240" w:lineRule="auto"/>
              <w:jc w:val="both"/>
              <w:rPr>
                <w:ins w:id="106" w:author="Saif Shariff" w:date="2023-07-14T19:28:00Z"/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pPrChange w:id="107" w:author="Saif Shariff" w:date="2023-07-14T20:44:00Z">
                <w:pPr>
                  <w:spacing w:after="0" w:line="240" w:lineRule="auto"/>
                  <w:jc w:val="right"/>
                </w:pPr>
              </w:pPrChange>
            </w:pPr>
            <w:ins w:id="108" w:author="Saif Shariff" w:date="2023-07-14T19:28:00Z">
              <w:r w:rsidRPr="00E43883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49448.48</w:t>
              </w:r>
            </w:ins>
          </w:p>
        </w:tc>
      </w:tr>
      <w:tr w:rsidR="002841E8" w:rsidRPr="00E43883" w14:paraId="4570A21F" w14:textId="77777777" w:rsidTr="002841E8">
        <w:trPr>
          <w:trHeight w:val="300"/>
          <w:ins w:id="109" w:author="Saif Shariff" w:date="2023-07-14T19:28:00Z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14:paraId="4F782ECF" w14:textId="77777777" w:rsidR="00E43883" w:rsidRPr="00E43883" w:rsidRDefault="00E43883" w:rsidP="00AA3DE6">
            <w:pPr>
              <w:spacing w:after="0" w:line="240" w:lineRule="auto"/>
              <w:jc w:val="both"/>
              <w:rPr>
                <w:ins w:id="110" w:author="Saif Shariff" w:date="2023-07-14T19:28:00Z"/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pPrChange w:id="111" w:author="Saif Shariff" w:date="2023-07-14T20:44:00Z">
                <w:pPr>
                  <w:spacing w:after="0" w:line="240" w:lineRule="auto"/>
                </w:pPr>
              </w:pPrChange>
            </w:pPr>
            <w:ins w:id="112" w:author="Saif Shariff" w:date="2023-07-14T19:28:00Z">
              <w:r w:rsidRPr="00E43883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Purchase Department</w:t>
              </w:r>
            </w:ins>
          </w:p>
        </w:tc>
        <w:tc>
          <w:tcPr>
            <w:tcW w:w="2540" w:type="dxa"/>
            <w:shd w:val="clear" w:color="auto" w:fill="auto"/>
            <w:noWrap/>
            <w:vAlign w:val="bottom"/>
            <w:hideMark/>
          </w:tcPr>
          <w:p w14:paraId="50A8AA04" w14:textId="77777777" w:rsidR="00E43883" w:rsidRPr="00E43883" w:rsidRDefault="00E43883" w:rsidP="00AA3DE6">
            <w:pPr>
              <w:spacing w:after="0" w:line="240" w:lineRule="auto"/>
              <w:jc w:val="both"/>
              <w:rPr>
                <w:ins w:id="113" w:author="Saif Shariff" w:date="2023-07-14T19:28:00Z"/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pPrChange w:id="114" w:author="Saif Shariff" w:date="2023-07-14T20:44:00Z">
                <w:pPr>
                  <w:spacing w:after="0" w:line="240" w:lineRule="auto"/>
                  <w:jc w:val="right"/>
                </w:pPr>
              </w:pPrChange>
            </w:pPr>
            <w:ins w:id="115" w:author="Saif Shariff" w:date="2023-07-14T19:28:00Z">
              <w:r w:rsidRPr="00E43883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52564.77</w:t>
              </w:r>
            </w:ins>
          </w:p>
        </w:tc>
      </w:tr>
      <w:tr w:rsidR="002841E8" w:rsidRPr="00E43883" w14:paraId="52EBDBD3" w14:textId="77777777" w:rsidTr="002841E8">
        <w:trPr>
          <w:trHeight w:val="300"/>
          <w:ins w:id="116" w:author="Saif Shariff" w:date="2023-07-14T19:28:00Z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14:paraId="21B3C51D" w14:textId="77777777" w:rsidR="00E43883" w:rsidRPr="00E43883" w:rsidRDefault="00E43883" w:rsidP="00AA3DE6">
            <w:pPr>
              <w:spacing w:after="0" w:line="240" w:lineRule="auto"/>
              <w:jc w:val="both"/>
              <w:rPr>
                <w:ins w:id="117" w:author="Saif Shariff" w:date="2023-07-14T19:28:00Z"/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pPrChange w:id="118" w:author="Saif Shariff" w:date="2023-07-14T20:44:00Z">
                <w:pPr>
                  <w:spacing w:after="0" w:line="240" w:lineRule="auto"/>
                </w:pPr>
              </w:pPrChange>
            </w:pPr>
            <w:ins w:id="119" w:author="Saif Shariff" w:date="2023-07-14T19:28:00Z">
              <w:r w:rsidRPr="00E43883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Sales Department</w:t>
              </w:r>
            </w:ins>
          </w:p>
        </w:tc>
        <w:tc>
          <w:tcPr>
            <w:tcW w:w="2540" w:type="dxa"/>
            <w:shd w:val="clear" w:color="auto" w:fill="auto"/>
            <w:noWrap/>
            <w:vAlign w:val="bottom"/>
            <w:hideMark/>
          </w:tcPr>
          <w:p w14:paraId="089DADA6" w14:textId="77777777" w:rsidR="00E43883" w:rsidRPr="00E43883" w:rsidRDefault="00E43883" w:rsidP="00AA3DE6">
            <w:pPr>
              <w:spacing w:after="0" w:line="240" w:lineRule="auto"/>
              <w:jc w:val="both"/>
              <w:rPr>
                <w:ins w:id="120" w:author="Saif Shariff" w:date="2023-07-14T19:28:00Z"/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pPrChange w:id="121" w:author="Saif Shariff" w:date="2023-07-14T20:44:00Z">
                <w:pPr>
                  <w:spacing w:after="0" w:line="240" w:lineRule="auto"/>
                  <w:jc w:val="right"/>
                </w:pPr>
              </w:pPrChange>
            </w:pPr>
            <w:ins w:id="122" w:author="Saif Shariff" w:date="2023-07-14T19:28:00Z">
              <w:r w:rsidRPr="00E43883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49310.38</w:t>
              </w:r>
            </w:ins>
          </w:p>
        </w:tc>
      </w:tr>
      <w:tr w:rsidR="002841E8" w:rsidRPr="00E43883" w14:paraId="76BB5568" w14:textId="77777777" w:rsidTr="002841E8">
        <w:trPr>
          <w:trHeight w:val="300"/>
          <w:ins w:id="123" w:author="Saif Shariff" w:date="2023-07-14T19:28:00Z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14:paraId="4BCCDEF5" w14:textId="77777777" w:rsidR="00E43883" w:rsidRPr="00E43883" w:rsidRDefault="00E43883" w:rsidP="00AA3DE6">
            <w:pPr>
              <w:spacing w:after="0" w:line="240" w:lineRule="auto"/>
              <w:jc w:val="both"/>
              <w:rPr>
                <w:ins w:id="124" w:author="Saif Shariff" w:date="2023-07-14T19:28:00Z"/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pPrChange w:id="125" w:author="Saif Shariff" w:date="2023-07-14T20:44:00Z">
                <w:pPr>
                  <w:spacing w:after="0" w:line="240" w:lineRule="auto"/>
                </w:pPr>
              </w:pPrChange>
            </w:pPr>
            <w:ins w:id="126" w:author="Saif Shariff" w:date="2023-07-14T19:28:00Z">
              <w:r w:rsidRPr="00E43883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Service Department</w:t>
              </w:r>
            </w:ins>
          </w:p>
        </w:tc>
        <w:tc>
          <w:tcPr>
            <w:tcW w:w="2540" w:type="dxa"/>
            <w:shd w:val="clear" w:color="auto" w:fill="auto"/>
            <w:noWrap/>
            <w:vAlign w:val="bottom"/>
            <w:hideMark/>
          </w:tcPr>
          <w:p w14:paraId="0D9231AD" w14:textId="77777777" w:rsidR="00E43883" w:rsidRPr="00E43883" w:rsidRDefault="00E43883" w:rsidP="00AA3DE6">
            <w:pPr>
              <w:spacing w:after="0" w:line="240" w:lineRule="auto"/>
              <w:jc w:val="both"/>
              <w:rPr>
                <w:ins w:id="127" w:author="Saif Shariff" w:date="2023-07-14T19:28:00Z"/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pPrChange w:id="128" w:author="Saif Shariff" w:date="2023-07-14T20:44:00Z">
                <w:pPr>
                  <w:spacing w:after="0" w:line="240" w:lineRule="auto"/>
                  <w:jc w:val="right"/>
                </w:pPr>
              </w:pPrChange>
            </w:pPr>
            <w:ins w:id="129" w:author="Saif Shariff" w:date="2023-07-14T19:28:00Z">
              <w:r w:rsidRPr="00E43883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50629.88</w:t>
              </w:r>
            </w:ins>
          </w:p>
        </w:tc>
      </w:tr>
      <w:tr w:rsidR="002841E8" w:rsidRPr="00E43883" w14:paraId="14A63938" w14:textId="77777777" w:rsidTr="002841E8">
        <w:tblPrEx>
          <w:tblW w:w="5440" w:type="dxa"/>
          <w:tblInd w:w="53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30" w:author="Saif Shariff" w:date="2023-07-14T19:29:00Z">
            <w:tblPrEx>
              <w:tblW w:w="5440" w:type="dxa"/>
              <w:tblInd w:w="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</w:tblPrEx>
          </w:tblPrExChange>
        </w:tblPrEx>
        <w:trPr>
          <w:trHeight w:val="300"/>
          <w:ins w:id="131" w:author="Saif Shariff" w:date="2023-07-14T19:28:00Z"/>
          <w:trPrChange w:id="132" w:author="Saif Shariff" w:date="2023-07-14T19:29:00Z">
            <w:trPr>
              <w:trHeight w:val="300"/>
            </w:trPr>
          </w:trPrChange>
        </w:trPr>
        <w:tc>
          <w:tcPr>
            <w:tcW w:w="2900" w:type="dxa"/>
            <w:shd w:val="clear" w:color="DDEBF7" w:fill="DDEBF7"/>
            <w:noWrap/>
            <w:vAlign w:val="bottom"/>
            <w:hideMark/>
            <w:tcPrChange w:id="133" w:author="Saif Shariff" w:date="2023-07-14T19:29:00Z">
              <w:tcPr>
                <w:tcW w:w="2900" w:type="dxa"/>
                <w:shd w:val="clear" w:color="DDEBF7" w:fill="DDEBF7"/>
                <w:noWrap/>
                <w:vAlign w:val="bottom"/>
                <w:hideMark/>
              </w:tcPr>
            </w:tcPrChange>
          </w:tcPr>
          <w:p w14:paraId="5A4C8A03" w14:textId="61F48CC0" w:rsidR="00E43883" w:rsidRPr="00E43883" w:rsidRDefault="005838D5" w:rsidP="00AA3DE6">
            <w:pPr>
              <w:spacing w:after="0" w:line="240" w:lineRule="auto"/>
              <w:jc w:val="both"/>
              <w:rPr>
                <w:ins w:id="134" w:author="Saif Shariff" w:date="2023-07-14T19:28:00Z"/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pPrChange w:id="135" w:author="Saif Shariff" w:date="2023-07-14T20:44:00Z">
                <w:pPr>
                  <w:spacing w:after="0" w:line="240" w:lineRule="auto"/>
                </w:pPr>
              </w:pPrChange>
            </w:pPr>
            <w:ins w:id="136" w:author="Saif Shariff" w:date="2023-07-14T19:44:00Z">
              <w:r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lang w:eastAsia="en-IN"/>
                  <w14:ligatures w14:val="none"/>
                </w:rPr>
                <w:t>Total Average</w:t>
              </w:r>
            </w:ins>
          </w:p>
        </w:tc>
        <w:tc>
          <w:tcPr>
            <w:tcW w:w="2540" w:type="dxa"/>
            <w:shd w:val="clear" w:color="DDEBF7" w:fill="DDEBF7"/>
            <w:noWrap/>
            <w:vAlign w:val="bottom"/>
            <w:hideMark/>
            <w:tcPrChange w:id="137" w:author="Saif Shariff" w:date="2023-07-14T19:29:00Z">
              <w:tcPr>
                <w:tcW w:w="2540" w:type="dxa"/>
                <w:shd w:val="clear" w:color="DDEBF7" w:fill="DDEBF7"/>
                <w:noWrap/>
                <w:vAlign w:val="bottom"/>
                <w:hideMark/>
              </w:tcPr>
            </w:tcPrChange>
          </w:tcPr>
          <w:p w14:paraId="45576FD4" w14:textId="77777777" w:rsidR="00E43883" w:rsidRPr="00E43883" w:rsidRDefault="00E43883" w:rsidP="00AA3DE6">
            <w:pPr>
              <w:spacing w:after="0" w:line="240" w:lineRule="auto"/>
              <w:jc w:val="both"/>
              <w:rPr>
                <w:ins w:id="138" w:author="Saif Shariff" w:date="2023-07-14T19:28:00Z"/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pPrChange w:id="139" w:author="Saif Shariff" w:date="2023-07-14T20:44:00Z">
                <w:pPr>
                  <w:spacing w:after="0" w:line="240" w:lineRule="auto"/>
                  <w:jc w:val="right"/>
                </w:pPr>
              </w:pPrChange>
            </w:pPr>
            <w:ins w:id="140" w:author="Saif Shariff" w:date="2023-07-14T19:28:00Z">
              <w:r w:rsidRPr="00E43883"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lang w:eastAsia="en-IN"/>
                  <w14:ligatures w14:val="none"/>
                </w:rPr>
                <w:t>49983.03</w:t>
              </w:r>
            </w:ins>
          </w:p>
        </w:tc>
      </w:tr>
    </w:tbl>
    <w:p w14:paraId="026F933F" w14:textId="77777777" w:rsidR="00E43883" w:rsidRDefault="00E43883" w:rsidP="00AA3DE6">
      <w:pPr>
        <w:pStyle w:val="ListParagraph"/>
        <w:ind w:left="426"/>
        <w:jc w:val="both"/>
        <w:rPr>
          <w:ins w:id="141" w:author="Saif Shariff" w:date="2023-07-14T19:30:00Z"/>
          <w:lang w:val="en-US"/>
        </w:rPr>
        <w:pPrChange w:id="142" w:author="Saif Shariff" w:date="2023-07-14T20:44:00Z">
          <w:pPr>
            <w:pStyle w:val="ListParagraph"/>
            <w:ind w:left="426"/>
          </w:pPr>
        </w:pPrChange>
      </w:pPr>
    </w:p>
    <w:p w14:paraId="7B167C57" w14:textId="77777777" w:rsidR="00402DDA" w:rsidRDefault="00402DDA" w:rsidP="00AA3DE6">
      <w:pPr>
        <w:pStyle w:val="ListParagraph"/>
        <w:ind w:left="426"/>
        <w:jc w:val="both"/>
        <w:rPr>
          <w:ins w:id="143" w:author="Saif Shariff" w:date="2023-07-14T20:00:00Z"/>
          <w:lang w:val="en-US"/>
        </w:rPr>
        <w:pPrChange w:id="144" w:author="Saif Shariff" w:date="2023-07-14T20:44:00Z">
          <w:pPr>
            <w:pStyle w:val="ListParagraph"/>
            <w:ind w:left="426"/>
          </w:pPr>
        </w:pPrChange>
      </w:pPr>
    </w:p>
    <w:p w14:paraId="7AB241B4" w14:textId="77777777" w:rsidR="00402DDA" w:rsidRDefault="00402DDA" w:rsidP="00AA3DE6">
      <w:pPr>
        <w:pStyle w:val="ListParagraph"/>
        <w:ind w:left="426"/>
        <w:jc w:val="both"/>
        <w:rPr>
          <w:ins w:id="145" w:author="Saif Shariff" w:date="2023-07-14T20:00:00Z"/>
          <w:lang w:val="en-US"/>
        </w:rPr>
        <w:pPrChange w:id="146" w:author="Saif Shariff" w:date="2023-07-14T20:44:00Z">
          <w:pPr>
            <w:pStyle w:val="ListParagraph"/>
            <w:ind w:left="426"/>
          </w:pPr>
        </w:pPrChange>
      </w:pPr>
    </w:p>
    <w:p w14:paraId="1EED8EFF" w14:textId="77777777" w:rsidR="00402DDA" w:rsidRDefault="00402DDA" w:rsidP="00AA3DE6">
      <w:pPr>
        <w:pStyle w:val="ListParagraph"/>
        <w:ind w:left="426"/>
        <w:jc w:val="both"/>
        <w:rPr>
          <w:ins w:id="147" w:author="Saif Shariff" w:date="2023-07-14T20:00:00Z"/>
          <w:lang w:val="en-US"/>
        </w:rPr>
        <w:pPrChange w:id="148" w:author="Saif Shariff" w:date="2023-07-14T20:44:00Z">
          <w:pPr>
            <w:pStyle w:val="ListParagraph"/>
            <w:ind w:left="426"/>
          </w:pPr>
        </w:pPrChange>
      </w:pPr>
    </w:p>
    <w:p w14:paraId="3CC59E9D" w14:textId="77777777" w:rsidR="00402DDA" w:rsidRDefault="00402DDA" w:rsidP="00AA3DE6">
      <w:pPr>
        <w:pStyle w:val="ListParagraph"/>
        <w:ind w:left="426"/>
        <w:jc w:val="both"/>
        <w:rPr>
          <w:ins w:id="149" w:author="Saif Shariff" w:date="2023-07-14T20:00:00Z"/>
          <w:lang w:val="en-US"/>
        </w:rPr>
        <w:pPrChange w:id="150" w:author="Saif Shariff" w:date="2023-07-14T20:44:00Z">
          <w:pPr>
            <w:pStyle w:val="ListParagraph"/>
            <w:ind w:left="426"/>
          </w:pPr>
        </w:pPrChange>
      </w:pPr>
    </w:p>
    <w:p w14:paraId="76D297F8" w14:textId="77777777" w:rsidR="00402DDA" w:rsidRDefault="00402DDA" w:rsidP="00AA3DE6">
      <w:pPr>
        <w:pStyle w:val="ListParagraph"/>
        <w:ind w:left="426"/>
        <w:jc w:val="both"/>
        <w:rPr>
          <w:ins w:id="151" w:author="Saif Shariff" w:date="2023-07-14T20:00:00Z"/>
          <w:lang w:val="en-US"/>
        </w:rPr>
        <w:pPrChange w:id="152" w:author="Saif Shariff" w:date="2023-07-14T20:44:00Z">
          <w:pPr>
            <w:pStyle w:val="ListParagraph"/>
            <w:ind w:left="426"/>
          </w:pPr>
        </w:pPrChange>
      </w:pPr>
    </w:p>
    <w:p w14:paraId="6C4683AA" w14:textId="77777777" w:rsidR="00402DDA" w:rsidRDefault="00402DDA" w:rsidP="00AA3DE6">
      <w:pPr>
        <w:pStyle w:val="ListParagraph"/>
        <w:ind w:left="426"/>
        <w:jc w:val="both"/>
        <w:rPr>
          <w:ins w:id="153" w:author="Saif Shariff" w:date="2023-07-14T20:00:00Z"/>
          <w:lang w:val="en-US"/>
        </w:rPr>
        <w:pPrChange w:id="154" w:author="Saif Shariff" w:date="2023-07-14T20:44:00Z">
          <w:pPr>
            <w:pStyle w:val="ListParagraph"/>
            <w:ind w:left="426"/>
          </w:pPr>
        </w:pPrChange>
      </w:pPr>
    </w:p>
    <w:p w14:paraId="3C1961B3" w14:textId="77777777" w:rsidR="00402DDA" w:rsidRDefault="00402DDA" w:rsidP="00AA3DE6">
      <w:pPr>
        <w:pStyle w:val="ListParagraph"/>
        <w:ind w:left="426"/>
        <w:jc w:val="both"/>
        <w:rPr>
          <w:ins w:id="155" w:author="Saif Shariff" w:date="2023-07-14T20:00:00Z"/>
          <w:lang w:val="en-US"/>
        </w:rPr>
        <w:pPrChange w:id="156" w:author="Saif Shariff" w:date="2023-07-14T20:44:00Z">
          <w:pPr>
            <w:pStyle w:val="ListParagraph"/>
            <w:ind w:left="426"/>
          </w:pPr>
        </w:pPrChange>
      </w:pPr>
    </w:p>
    <w:p w14:paraId="7E0619B7" w14:textId="763A77F8" w:rsidR="002841E8" w:rsidRDefault="002841E8" w:rsidP="00AA3DE6">
      <w:pPr>
        <w:pStyle w:val="ListParagraph"/>
        <w:ind w:left="426"/>
        <w:jc w:val="both"/>
        <w:rPr>
          <w:ins w:id="157" w:author="Saif Shariff" w:date="2023-07-14T19:30:00Z"/>
          <w:lang w:val="en-US"/>
        </w:rPr>
        <w:pPrChange w:id="158" w:author="Saif Shariff" w:date="2023-07-14T20:44:00Z">
          <w:pPr>
            <w:pStyle w:val="ListParagraph"/>
            <w:ind w:left="426"/>
          </w:pPr>
        </w:pPrChange>
      </w:pPr>
      <w:ins w:id="159" w:author="Saif Shariff" w:date="2023-07-14T19:30:00Z">
        <w:r>
          <w:rPr>
            <w:lang w:val="en-US"/>
          </w:rPr>
          <w:t xml:space="preserve">Class Interval: </w:t>
        </w:r>
        <w:r w:rsidRPr="002841E8">
          <w:rPr>
            <w:lang w:val="en-US"/>
          </w:rPr>
          <w:t xml:space="preserve">The class interval is the difference between the </w:t>
        </w:r>
        <w:proofErr w:type="gramStart"/>
        <w:r w:rsidRPr="002841E8">
          <w:rPr>
            <w:lang w:val="en-US"/>
          </w:rPr>
          <w:t>upper class</w:t>
        </w:r>
        <w:proofErr w:type="gramEnd"/>
        <w:r w:rsidRPr="002841E8">
          <w:rPr>
            <w:lang w:val="en-US"/>
          </w:rPr>
          <w:t xml:space="preserve"> limit and the lower class limit.</w:t>
        </w:r>
      </w:ins>
    </w:p>
    <w:p w14:paraId="048B1F3B" w14:textId="77777777" w:rsidR="00402DDA" w:rsidRDefault="00402DDA" w:rsidP="00AA3DE6">
      <w:pPr>
        <w:pStyle w:val="ListParagraph"/>
        <w:ind w:left="426"/>
        <w:jc w:val="both"/>
        <w:rPr>
          <w:ins w:id="160" w:author="Saif Shariff" w:date="2023-07-14T20:02:00Z"/>
          <w:lang w:val="en-US"/>
        </w:rPr>
        <w:pPrChange w:id="161" w:author="Saif Shariff" w:date="2023-07-14T20:44:00Z">
          <w:pPr>
            <w:pStyle w:val="ListParagraph"/>
            <w:ind w:left="426"/>
          </w:pPr>
        </w:pPrChange>
      </w:pPr>
    </w:p>
    <w:p w14:paraId="0F2D70E9" w14:textId="4D63B106" w:rsidR="002841E8" w:rsidRDefault="002841E8" w:rsidP="00AA3DE6">
      <w:pPr>
        <w:pStyle w:val="ListParagraph"/>
        <w:ind w:left="426"/>
        <w:jc w:val="both"/>
        <w:rPr>
          <w:ins w:id="162" w:author="Saif Shariff" w:date="2023-07-14T20:02:00Z"/>
          <w:lang w:val="en-US"/>
        </w:rPr>
        <w:pPrChange w:id="163" w:author="Saif Shariff" w:date="2023-07-14T20:44:00Z">
          <w:pPr>
            <w:pStyle w:val="ListParagraph"/>
            <w:ind w:left="426"/>
          </w:pPr>
        </w:pPrChange>
      </w:pPr>
      <w:ins w:id="164" w:author="Saif Shariff" w:date="2023-07-14T19:30:00Z">
        <w:r>
          <w:rPr>
            <w:lang w:val="en-US"/>
          </w:rPr>
          <w:t xml:space="preserve">Task: Calculate the </w:t>
        </w:r>
        <w:r w:rsidRPr="005838D5">
          <w:rPr>
            <w:lang w:val="en-US"/>
          </w:rPr>
          <w:t>class intervals for salary in the company</w:t>
        </w:r>
      </w:ins>
    </w:p>
    <w:p w14:paraId="0F71BC07" w14:textId="77777777" w:rsidR="00402DDA" w:rsidRDefault="00402DDA" w:rsidP="00AA3DE6">
      <w:pPr>
        <w:pStyle w:val="ListParagraph"/>
        <w:ind w:left="426"/>
        <w:jc w:val="both"/>
        <w:rPr>
          <w:ins w:id="165" w:author="Saif Shariff" w:date="2023-07-14T19:59:00Z"/>
          <w:lang w:val="en-US"/>
        </w:rPr>
        <w:pPrChange w:id="166" w:author="Saif Shariff" w:date="2023-07-14T20:44:00Z">
          <w:pPr>
            <w:pStyle w:val="ListParagraph"/>
            <w:ind w:left="426"/>
          </w:pPr>
        </w:pPrChange>
      </w:pPr>
    </w:p>
    <w:tbl>
      <w:tblPr>
        <w:tblStyle w:val="TableGrid"/>
        <w:tblW w:w="0" w:type="auto"/>
        <w:tblLook w:val="04A0" w:firstRow="1" w:lastRow="0" w:firstColumn="1" w:lastColumn="0" w:noHBand="0" w:noVBand="1"/>
        <w:tblPrChange w:id="167" w:author="Saif Shariff" w:date="2023-07-14T20:45:00Z">
          <w:tblPr>
            <w:tblStyle w:val="TableGrid"/>
            <w:tblW w:w="0" w:type="nil"/>
            <w:tblInd w:w="534" w:type="dxa"/>
            <w:tblLook w:val="04A0" w:firstRow="1" w:lastRow="0" w:firstColumn="1" w:lastColumn="0" w:noHBand="0" w:noVBand="1"/>
          </w:tblPr>
        </w:tblPrChange>
      </w:tblPr>
      <w:tblGrid>
        <w:gridCol w:w="4087"/>
        <w:gridCol w:w="3127"/>
        <w:tblGridChange w:id="168">
          <w:tblGrid>
            <w:gridCol w:w="4054"/>
            <w:gridCol w:w="33"/>
            <w:gridCol w:w="3068"/>
            <w:gridCol w:w="59"/>
          </w:tblGrid>
        </w:tblGridChange>
      </w:tblGrid>
      <w:tr w:rsidR="00402DDA" w:rsidRPr="00402DDA" w14:paraId="0E0BC4B1" w14:textId="77777777" w:rsidTr="00AA3DE6">
        <w:trPr>
          <w:trHeight w:val="429"/>
          <w:ins w:id="169" w:author="Saif Shariff" w:date="2023-07-14T19:59:00Z"/>
          <w:trPrChange w:id="170" w:author="Saif Shariff" w:date="2023-07-14T20:45:00Z">
            <w:trPr>
              <w:gridAfter w:val="0"/>
              <w:trHeight w:val="277"/>
            </w:trPr>
          </w:trPrChange>
        </w:trPr>
        <w:tc>
          <w:tcPr>
            <w:tcW w:w="4087" w:type="dxa"/>
            <w:noWrap/>
            <w:vAlign w:val="center"/>
            <w:hideMark/>
            <w:tcPrChange w:id="171" w:author="Saif Shariff" w:date="2023-07-14T20:45:00Z">
              <w:tcPr>
                <w:tcW w:w="4054" w:type="dxa"/>
                <w:noWrap/>
                <w:hideMark/>
              </w:tcPr>
            </w:tcPrChange>
          </w:tcPr>
          <w:p w14:paraId="4D67FB5A" w14:textId="77777777" w:rsidR="00402DDA" w:rsidRPr="00402DDA" w:rsidRDefault="00402DDA" w:rsidP="00AA3DE6">
            <w:pPr>
              <w:pStyle w:val="ListParagraph"/>
              <w:spacing w:line="240" w:lineRule="auto"/>
              <w:ind w:left="426"/>
              <w:jc w:val="center"/>
              <w:rPr>
                <w:ins w:id="172" w:author="Saif Shariff" w:date="2023-07-14T19:59:00Z"/>
                <w:b/>
                <w:bCs/>
              </w:rPr>
              <w:pPrChange w:id="173" w:author="Saif Shariff" w:date="2023-07-14T20:45:00Z">
                <w:pPr>
                  <w:pStyle w:val="ListParagraph"/>
                  <w:ind w:left="426"/>
                </w:pPr>
              </w:pPrChange>
            </w:pPr>
            <w:ins w:id="174" w:author="Saif Shariff" w:date="2023-07-14T19:59:00Z">
              <w:r w:rsidRPr="00402DDA">
                <w:rPr>
                  <w:b/>
                  <w:bCs/>
                </w:rPr>
                <w:t>Class Interval for Salary</w:t>
              </w:r>
            </w:ins>
          </w:p>
        </w:tc>
        <w:tc>
          <w:tcPr>
            <w:tcW w:w="3127" w:type="dxa"/>
            <w:noWrap/>
            <w:vAlign w:val="center"/>
            <w:hideMark/>
            <w:tcPrChange w:id="175" w:author="Saif Shariff" w:date="2023-07-14T20:45:00Z">
              <w:tcPr>
                <w:tcW w:w="3101" w:type="dxa"/>
                <w:gridSpan w:val="2"/>
                <w:noWrap/>
                <w:hideMark/>
              </w:tcPr>
            </w:tcPrChange>
          </w:tcPr>
          <w:p w14:paraId="29228337" w14:textId="77777777" w:rsidR="00402DDA" w:rsidRPr="00402DDA" w:rsidRDefault="00402DDA" w:rsidP="00AA3DE6">
            <w:pPr>
              <w:pStyle w:val="ListParagraph"/>
              <w:spacing w:line="240" w:lineRule="auto"/>
              <w:ind w:left="426"/>
              <w:jc w:val="center"/>
              <w:rPr>
                <w:ins w:id="176" w:author="Saif Shariff" w:date="2023-07-14T19:59:00Z"/>
                <w:b/>
                <w:bCs/>
              </w:rPr>
              <w:pPrChange w:id="177" w:author="Saif Shariff" w:date="2023-07-14T20:45:00Z">
                <w:pPr>
                  <w:pStyle w:val="ListParagraph"/>
                  <w:ind w:left="426"/>
                </w:pPr>
              </w:pPrChange>
            </w:pPr>
            <w:ins w:id="178" w:author="Saif Shariff" w:date="2023-07-14T19:59:00Z">
              <w:r w:rsidRPr="00402DDA">
                <w:rPr>
                  <w:b/>
                  <w:bCs/>
                </w:rPr>
                <w:t>No. of Employees</w:t>
              </w:r>
            </w:ins>
          </w:p>
        </w:tc>
      </w:tr>
      <w:tr w:rsidR="00402DDA" w:rsidRPr="00402DDA" w14:paraId="0769AE67" w14:textId="77777777" w:rsidTr="00AA3DE6">
        <w:trPr>
          <w:trHeight w:val="429"/>
          <w:ins w:id="179" w:author="Saif Shariff" w:date="2023-07-14T19:59:00Z"/>
          <w:trPrChange w:id="180" w:author="Saif Shariff" w:date="2023-07-14T20:45:00Z">
            <w:trPr>
              <w:trHeight w:val="220"/>
            </w:trPr>
          </w:trPrChange>
        </w:trPr>
        <w:tc>
          <w:tcPr>
            <w:tcW w:w="4087" w:type="dxa"/>
            <w:noWrap/>
            <w:vAlign w:val="center"/>
            <w:hideMark/>
            <w:tcPrChange w:id="181" w:author="Saif Shariff" w:date="2023-07-14T20:45:00Z">
              <w:tcPr>
                <w:tcW w:w="4087" w:type="dxa"/>
                <w:gridSpan w:val="2"/>
                <w:noWrap/>
                <w:hideMark/>
              </w:tcPr>
            </w:tcPrChange>
          </w:tcPr>
          <w:p w14:paraId="13ED840C" w14:textId="77777777" w:rsidR="00402DDA" w:rsidRPr="00402DDA" w:rsidRDefault="00402DDA" w:rsidP="00AA3DE6">
            <w:pPr>
              <w:pStyle w:val="ListParagraph"/>
              <w:spacing w:line="240" w:lineRule="auto"/>
              <w:ind w:left="426"/>
              <w:jc w:val="center"/>
              <w:rPr>
                <w:ins w:id="182" w:author="Saif Shariff" w:date="2023-07-14T19:59:00Z"/>
              </w:rPr>
              <w:pPrChange w:id="183" w:author="Saif Shariff" w:date="2023-07-14T20:45:00Z">
                <w:pPr>
                  <w:pStyle w:val="ListParagraph"/>
                  <w:ind w:left="426"/>
                </w:pPr>
              </w:pPrChange>
            </w:pPr>
            <w:ins w:id="184" w:author="Saif Shariff" w:date="2023-07-14T19:59:00Z">
              <w:r w:rsidRPr="00402DDA">
                <w:t>1-10000</w:t>
              </w:r>
            </w:ins>
          </w:p>
        </w:tc>
        <w:tc>
          <w:tcPr>
            <w:tcW w:w="3127" w:type="dxa"/>
            <w:noWrap/>
            <w:vAlign w:val="center"/>
            <w:hideMark/>
            <w:tcPrChange w:id="185" w:author="Saif Shariff" w:date="2023-07-14T20:45:00Z">
              <w:tcPr>
                <w:tcW w:w="3127" w:type="dxa"/>
                <w:gridSpan w:val="2"/>
                <w:noWrap/>
                <w:hideMark/>
              </w:tcPr>
            </w:tcPrChange>
          </w:tcPr>
          <w:p w14:paraId="19EF7244" w14:textId="77777777" w:rsidR="00402DDA" w:rsidRPr="00402DDA" w:rsidRDefault="00402DDA" w:rsidP="00AA3DE6">
            <w:pPr>
              <w:pStyle w:val="ListParagraph"/>
              <w:spacing w:line="240" w:lineRule="auto"/>
              <w:ind w:left="426"/>
              <w:jc w:val="center"/>
              <w:rPr>
                <w:ins w:id="186" w:author="Saif Shariff" w:date="2023-07-14T19:59:00Z"/>
              </w:rPr>
              <w:pPrChange w:id="187" w:author="Saif Shariff" w:date="2023-07-14T20:45:00Z">
                <w:pPr>
                  <w:pStyle w:val="ListParagraph"/>
                  <w:ind w:left="426"/>
                </w:pPr>
              </w:pPrChange>
            </w:pPr>
            <w:ins w:id="188" w:author="Saif Shariff" w:date="2023-07-14T19:59:00Z">
              <w:r w:rsidRPr="00402DDA">
                <w:t>678</w:t>
              </w:r>
            </w:ins>
          </w:p>
        </w:tc>
      </w:tr>
      <w:tr w:rsidR="00402DDA" w:rsidRPr="00402DDA" w14:paraId="3EB39FD4" w14:textId="77777777" w:rsidTr="00AA3DE6">
        <w:trPr>
          <w:trHeight w:val="429"/>
          <w:ins w:id="189" w:author="Saif Shariff" w:date="2023-07-14T19:59:00Z"/>
          <w:trPrChange w:id="190" w:author="Saif Shariff" w:date="2023-07-14T20:45:00Z">
            <w:trPr>
              <w:trHeight w:val="220"/>
            </w:trPr>
          </w:trPrChange>
        </w:trPr>
        <w:tc>
          <w:tcPr>
            <w:tcW w:w="4087" w:type="dxa"/>
            <w:noWrap/>
            <w:vAlign w:val="center"/>
            <w:hideMark/>
            <w:tcPrChange w:id="191" w:author="Saif Shariff" w:date="2023-07-14T20:45:00Z">
              <w:tcPr>
                <w:tcW w:w="4087" w:type="dxa"/>
                <w:gridSpan w:val="2"/>
                <w:noWrap/>
                <w:hideMark/>
              </w:tcPr>
            </w:tcPrChange>
          </w:tcPr>
          <w:p w14:paraId="0A3ECE32" w14:textId="77777777" w:rsidR="00402DDA" w:rsidRPr="00402DDA" w:rsidRDefault="00402DDA" w:rsidP="00AA3DE6">
            <w:pPr>
              <w:pStyle w:val="ListParagraph"/>
              <w:ind w:left="426"/>
              <w:jc w:val="center"/>
              <w:rPr>
                <w:ins w:id="192" w:author="Saif Shariff" w:date="2023-07-14T19:59:00Z"/>
              </w:rPr>
              <w:pPrChange w:id="193" w:author="Saif Shariff" w:date="2023-07-14T20:45:00Z">
                <w:pPr>
                  <w:pStyle w:val="ListParagraph"/>
                  <w:ind w:left="426"/>
                </w:pPr>
              </w:pPrChange>
            </w:pPr>
            <w:ins w:id="194" w:author="Saif Shariff" w:date="2023-07-14T19:59:00Z">
              <w:r w:rsidRPr="00402DDA">
                <w:t>10001-20000</w:t>
              </w:r>
            </w:ins>
          </w:p>
        </w:tc>
        <w:tc>
          <w:tcPr>
            <w:tcW w:w="3127" w:type="dxa"/>
            <w:noWrap/>
            <w:vAlign w:val="center"/>
            <w:hideMark/>
            <w:tcPrChange w:id="195" w:author="Saif Shariff" w:date="2023-07-14T20:45:00Z">
              <w:tcPr>
                <w:tcW w:w="3127" w:type="dxa"/>
                <w:gridSpan w:val="2"/>
                <w:noWrap/>
                <w:hideMark/>
              </w:tcPr>
            </w:tcPrChange>
          </w:tcPr>
          <w:p w14:paraId="26791A86" w14:textId="77777777" w:rsidR="00402DDA" w:rsidRPr="00402DDA" w:rsidRDefault="00402DDA" w:rsidP="00AA3DE6">
            <w:pPr>
              <w:pStyle w:val="ListParagraph"/>
              <w:spacing w:line="240" w:lineRule="auto"/>
              <w:ind w:left="426"/>
              <w:jc w:val="center"/>
              <w:rPr>
                <w:ins w:id="196" w:author="Saif Shariff" w:date="2023-07-14T19:59:00Z"/>
              </w:rPr>
              <w:pPrChange w:id="197" w:author="Saif Shariff" w:date="2023-07-14T20:45:00Z">
                <w:pPr>
                  <w:pStyle w:val="ListParagraph"/>
                  <w:ind w:left="426"/>
                </w:pPr>
              </w:pPrChange>
            </w:pPr>
            <w:ins w:id="198" w:author="Saif Shariff" w:date="2023-07-14T19:59:00Z">
              <w:r w:rsidRPr="00402DDA">
                <w:t>732</w:t>
              </w:r>
            </w:ins>
          </w:p>
        </w:tc>
      </w:tr>
      <w:tr w:rsidR="00402DDA" w:rsidRPr="00402DDA" w14:paraId="2BA42247" w14:textId="77777777" w:rsidTr="00AA3DE6">
        <w:trPr>
          <w:trHeight w:val="429"/>
          <w:ins w:id="199" w:author="Saif Shariff" w:date="2023-07-14T19:59:00Z"/>
          <w:trPrChange w:id="200" w:author="Saif Shariff" w:date="2023-07-14T20:45:00Z">
            <w:trPr>
              <w:trHeight w:val="220"/>
            </w:trPr>
          </w:trPrChange>
        </w:trPr>
        <w:tc>
          <w:tcPr>
            <w:tcW w:w="4087" w:type="dxa"/>
            <w:noWrap/>
            <w:vAlign w:val="center"/>
            <w:hideMark/>
            <w:tcPrChange w:id="201" w:author="Saif Shariff" w:date="2023-07-14T20:45:00Z">
              <w:tcPr>
                <w:tcW w:w="4087" w:type="dxa"/>
                <w:gridSpan w:val="2"/>
                <w:noWrap/>
                <w:hideMark/>
              </w:tcPr>
            </w:tcPrChange>
          </w:tcPr>
          <w:p w14:paraId="5A2BDD16" w14:textId="77777777" w:rsidR="00402DDA" w:rsidRPr="00402DDA" w:rsidRDefault="00402DDA" w:rsidP="00AA3DE6">
            <w:pPr>
              <w:pStyle w:val="ListParagraph"/>
              <w:ind w:left="426"/>
              <w:jc w:val="center"/>
              <w:rPr>
                <w:ins w:id="202" w:author="Saif Shariff" w:date="2023-07-14T19:59:00Z"/>
              </w:rPr>
              <w:pPrChange w:id="203" w:author="Saif Shariff" w:date="2023-07-14T20:45:00Z">
                <w:pPr>
                  <w:pStyle w:val="ListParagraph"/>
                  <w:ind w:left="426"/>
                </w:pPr>
              </w:pPrChange>
            </w:pPr>
            <w:ins w:id="204" w:author="Saif Shariff" w:date="2023-07-14T19:59:00Z">
              <w:r w:rsidRPr="00402DDA">
                <w:t>20001-30000</w:t>
              </w:r>
            </w:ins>
          </w:p>
        </w:tc>
        <w:tc>
          <w:tcPr>
            <w:tcW w:w="3127" w:type="dxa"/>
            <w:noWrap/>
            <w:vAlign w:val="center"/>
            <w:hideMark/>
            <w:tcPrChange w:id="205" w:author="Saif Shariff" w:date="2023-07-14T20:45:00Z">
              <w:tcPr>
                <w:tcW w:w="3127" w:type="dxa"/>
                <w:gridSpan w:val="2"/>
                <w:noWrap/>
                <w:hideMark/>
              </w:tcPr>
            </w:tcPrChange>
          </w:tcPr>
          <w:p w14:paraId="5FCD74E6" w14:textId="77777777" w:rsidR="00402DDA" w:rsidRPr="00402DDA" w:rsidRDefault="00402DDA" w:rsidP="00AA3DE6">
            <w:pPr>
              <w:pStyle w:val="ListParagraph"/>
              <w:spacing w:line="240" w:lineRule="auto"/>
              <w:ind w:left="426"/>
              <w:jc w:val="center"/>
              <w:rPr>
                <w:ins w:id="206" w:author="Saif Shariff" w:date="2023-07-14T19:59:00Z"/>
              </w:rPr>
              <w:pPrChange w:id="207" w:author="Saif Shariff" w:date="2023-07-14T20:45:00Z">
                <w:pPr>
                  <w:pStyle w:val="ListParagraph"/>
                  <w:ind w:left="426"/>
                </w:pPr>
              </w:pPrChange>
            </w:pPr>
            <w:ins w:id="208" w:author="Saif Shariff" w:date="2023-07-14T19:59:00Z">
              <w:r w:rsidRPr="00402DDA">
                <w:t>711</w:t>
              </w:r>
            </w:ins>
          </w:p>
        </w:tc>
      </w:tr>
      <w:tr w:rsidR="00402DDA" w:rsidRPr="00402DDA" w14:paraId="73E7AF48" w14:textId="77777777" w:rsidTr="00AA3DE6">
        <w:trPr>
          <w:trHeight w:val="429"/>
          <w:ins w:id="209" w:author="Saif Shariff" w:date="2023-07-14T19:59:00Z"/>
          <w:trPrChange w:id="210" w:author="Saif Shariff" w:date="2023-07-14T20:45:00Z">
            <w:trPr>
              <w:trHeight w:val="220"/>
            </w:trPr>
          </w:trPrChange>
        </w:trPr>
        <w:tc>
          <w:tcPr>
            <w:tcW w:w="4087" w:type="dxa"/>
            <w:noWrap/>
            <w:vAlign w:val="center"/>
            <w:hideMark/>
            <w:tcPrChange w:id="211" w:author="Saif Shariff" w:date="2023-07-14T20:45:00Z">
              <w:tcPr>
                <w:tcW w:w="4087" w:type="dxa"/>
                <w:gridSpan w:val="2"/>
                <w:noWrap/>
                <w:hideMark/>
              </w:tcPr>
            </w:tcPrChange>
          </w:tcPr>
          <w:p w14:paraId="77265441" w14:textId="77777777" w:rsidR="00402DDA" w:rsidRPr="00402DDA" w:rsidRDefault="00402DDA" w:rsidP="00AA3DE6">
            <w:pPr>
              <w:pStyle w:val="ListParagraph"/>
              <w:ind w:left="426"/>
              <w:jc w:val="center"/>
              <w:rPr>
                <w:ins w:id="212" w:author="Saif Shariff" w:date="2023-07-14T19:59:00Z"/>
              </w:rPr>
              <w:pPrChange w:id="213" w:author="Saif Shariff" w:date="2023-07-14T20:45:00Z">
                <w:pPr>
                  <w:pStyle w:val="ListParagraph"/>
                  <w:ind w:left="426"/>
                </w:pPr>
              </w:pPrChange>
            </w:pPr>
            <w:ins w:id="214" w:author="Saif Shariff" w:date="2023-07-14T19:59:00Z">
              <w:r w:rsidRPr="00402DDA">
                <w:t>30001-40000</w:t>
              </w:r>
            </w:ins>
          </w:p>
        </w:tc>
        <w:tc>
          <w:tcPr>
            <w:tcW w:w="3127" w:type="dxa"/>
            <w:noWrap/>
            <w:vAlign w:val="center"/>
            <w:hideMark/>
            <w:tcPrChange w:id="215" w:author="Saif Shariff" w:date="2023-07-14T20:45:00Z">
              <w:tcPr>
                <w:tcW w:w="3127" w:type="dxa"/>
                <w:gridSpan w:val="2"/>
                <w:noWrap/>
                <w:hideMark/>
              </w:tcPr>
            </w:tcPrChange>
          </w:tcPr>
          <w:p w14:paraId="147B2E30" w14:textId="77777777" w:rsidR="00402DDA" w:rsidRPr="00402DDA" w:rsidRDefault="00402DDA" w:rsidP="00AA3DE6">
            <w:pPr>
              <w:pStyle w:val="ListParagraph"/>
              <w:spacing w:line="240" w:lineRule="auto"/>
              <w:ind w:left="426"/>
              <w:jc w:val="center"/>
              <w:rPr>
                <w:ins w:id="216" w:author="Saif Shariff" w:date="2023-07-14T19:59:00Z"/>
              </w:rPr>
              <w:pPrChange w:id="217" w:author="Saif Shariff" w:date="2023-07-14T20:45:00Z">
                <w:pPr>
                  <w:pStyle w:val="ListParagraph"/>
                  <w:ind w:left="426"/>
                </w:pPr>
              </w:pPrChange>
            </w:pPr>
            <w:ins w:id="218" w:author="Saif Shariff" w:date="2023-07-14T19:59:00Z">
              <w:r w:rsidRPr="00402DDA">
                <w:t>710</w:t>
              </w:r>
            </w:ins>
          </w:p>
        </w:tc>
      </w:tr>
      <w:tr w:rsidR="00402DDA" w:rsidRPr="00402DDA" w14:paraId="3D3953E3" w14:textId="77777777" w:rsidTr="00AA3DE6">
        <w:trPr>
          <w:trHeight w:val="429"/>
          <w:ins w:id="219" w:author="Saif Shariff" w:date="2023-07-14T19:59:00Z"/>
          <w:trPrChange w:id="220" w:author="Saif Shariff" w:date="2023-07-14T20:45:00Z">
            <w:trPr>
              <w:trHeight w:val="220"/>
            </w:trPr>
          </w:trPrChange>
        </w:trPr>
        <w:tc>
          <w:tcPr>
            <w:tcW w:w="4087" w:type="dxa"/>
            <w:noWrap/>
            <w:vAlign w:val="center"/>
            <w:hideMark/>
            <w:tcPrChange w:id="221" w:author="Saif Shariff" w:date="2023-07-14T20:45:00Z">
              <w:tcPr>
                <w:tcW w:w="4087" w:type="dxa"/>
                <w:gridSpan w:val="2"/>
                <w:noWrap/>
                <w:hideMark/>
              </w:tcPr>
            </w:tcPrChange>
          </w:tcPr>
          <w:p w14:paraId="3E14077D" w14:textId="77777777" w:rsidR="00402DDA" w:rsidRPr="00402DDA" w:rsidRDefault="00402DDA" w:rsidP="00AA3DE6">
            <w:pPr>
              <w:pStyle w:val="ListParagraph"/>
              <w:ind w:left="426"/>
              <w:jc w:val="center"/>
              <w:rPr>
                <w:ins w:id="222" w:author="Saif Shariff" w:date="2023-07-14T19:59:00Z"/>
              </w:rPr>
              <w:pPrChange w:id="223" w:author="Saif Shariff" w:date="2023-07-14T20:45:00Z">
                <w:pPr>
                  <w:pStyle w:val="ListParagraph"/>
                  <w:ind w:left="426"/>
                </w:pPr>
              </w:pPrChange>
            </w:pPr>
            <w:ins w:id="224" w:author="Saif Shariff" w:date="2023-07-14T19:59:00Z">
              <w:r w:rsidRPr="00402DDA">
                <w:t>40001-50000</w:t>
              </w:r>
            </w:ins>
          </w:p>
        </w:tc>
        <w:tc>
          <w:tcPr>
            <w:tcW w:w="3127" w:type="dxa"/>
            <w:noWrap/>
            <w:vAlign w:val="center"/>
            <w:hideMark/>
            <w:tcPrChange w:id="225" w:author="Saif Shariff" w:date="2023-07-14T20:45:00Z">
              <w:tcPr>
                <w:tcW w:w="3127" w:type="dxa"/>
                <w:gridSpan w:val="2"/>
                <w:noWrap/>
                <w:hideMark/>
              </w:tcPr>
            </w:tcPrChange>
          </w:tcPr>
          <w:p w14:paraId="21702173" w14:textId="77777777" w:rsidR="00402DDA" w:rsidRPr="00402DDA" w:rsidRDefault="00402DDA" w:rsidP="00AA3DE6">
            <w:pPr>
              <w:pStyle w:val="ListParagraph"/>
              <w:spacing w:line="240" w:lineRule="auto"/>
              <w:ind w:left="426"/>
              <w:jc w:val="center"/>
              <w:rPr>
                <w:ins w:id="226" w:author="Saif Shariff" w:date="2023-07-14T19:59:00Z"/>
              </w:rPr>
              <w:pPrChange w:id="227" w:author="Saif Shariff" w:date="2023-07-14T20:45:00Z">
                <w:pPr>
                  <w:pStyle w:val="ListParagraph"/>
                  <w:ind w:left="426"/>
                </w:pPr>
              </w:pPrChange>
            </w:pPr>
            <w:ins w:id="228" w:author="Saif Shariff" w:date="2023-07-14T19:59:00Z">
              <w:r w:rsidRPr="00402DDA">
                <w:t>781</w:t>
              </w:r>
            </w:ins>
          </w:p>
        </w:tc>
      </w:tr>
      <w:tr w:rsidR="00402DDA" w:rsidRPr="00402DDA" w14:paraId="7C8D0E53" w14:textId="77777777" w:rsidTr="00AA3DE6">
        <w:trPr>
          <w:trHeight w:val="429"/>
          <w:ins w:id="229" w:author="Saif Shariff" w:date="2023-07-14T19:59:00Z"/>
          <w:trPrChange w:id="230" w:author="Saif Shariff" w:date="2023-07-14T20:45:00Z">
            <w:trPr>
              <w:trHeight w:val="220"/>
            </w:trPr>
          </w:trPrChange>
        </w:trPr>
        <w:tc>
          <w:tcPr>
            <w:tcW w:w="4087" w:type="dxa"/>
            <w:noWrap/>
            <w:vAlign w:val="center"/>
            <w:hideMark/>
            <w:tcPrChange w:id="231" w:author="Saif Shariff" w:date="2023-07-14T20:45:00Z">
              <w:tcPr>
                <w:tcW w:w="4087" w:type="dxa"/>
                <w:gridSpan w:val="2"/>
                <w:noWrap/>
                <w:hideMark/>
              </w:tcPr>
            </w:tcPrChange>
          </w:tcPr>
          <w:p w14:paraId="12D3BD61" w14:textId="77777777" w:rsidR="00402DDA" w:rsidRPr="00402DDA" w:rsidRDefault="00402DDA" w:rsidP="00AA3DE6">
            <w:pPr>
              <w:pStyle w:val="ListParagraph"/>
              <w:ind w:left="426"/>
              <w:jc w:val="center"/>
              <w:rPr>
                <w:ins w:id="232" w:author="Saif Shariff" w:date="2023-07-14T19:59:00Z"/>
              </w:rPr>
              <w:pPrChange w:id="233" w:author="Saif Shariff" w:date="2023-07-14T20:45:00Z">
                <w:pPr>
                  <w:pStyle w:val="ListParagraph"/>
                  <w:ind w:left="426"/>
                </w:pPr>
              </w:pPrChange>
            </w:pPr>
            <w:ins w:id="234" w:author="Saif Shariff" w:date="2023-07-14T19:59:00Z">
              <w:r w:rsidRPr="00402DDA">
                <w:t>50001-60000</w:t>
              </w:r>
            </w:ins>
          </w:p>
        </w:tc>
        <w:tc>
          <w:tcPr>
            <w:tcW w:w="3127" w:type="dxa"/>
            <w:noWrap/>
            <w:vAlign w:val="center"/>
            <w:hideMark/>
            <w:tcPrChange w:id="235" w:author="Saif Shariff" w:date="2023-07-14T20:45:00Z">
              <w:tcPr>
                <w:tcW w:w="3127" w:type="dxa"/>
                <w:gridSpan w:val="2"/>
                <w:noWrap/>
                <w:hideMark/>
              </w:tcPr>
            </w:tcPrChange>
          </w:tcPr>
          <w:p w14:paraId="6014E018" w14:textId="77777777" w:rsidR="00402DDA" w:rsidRPr="00402DDA" w:rsidRDefault="00402DDA" w:rsidP="00AA3DE6">
            <w:pPr>
              <w:pStyle w:val="ListParagraph"/>
              <w:spacing w:line="240" w:lineRule="auto"/>
              <w:ind w:left="426"/>
              <w:jc w:val="center"/>
              <w:rPr>
                <w:ins w:id="236" w:author="Saif Shariff" w:date="2023-07-14T19:59:00Z"/>
              </w:rPr>
              <w:pPrChange w:id="237" w:author="Saif Shariff" w:date="2023-07-14T20:45:00Z">
                <w:pPr>
                  <w:pStyle w:val="ListParagraph"/>
                  <w:ind w:left="426"/>
                </w:pPr>
              </w:pPrChange>
            </w:pPr>
            <w:ins w:id="238" w:author="Saif Shariff" w:date="2023-07-14T19:59:00Z">
              <w:r w:rsidRPr="00402DDA">
                <w:t>750</w:t>
              </w:r>
            </w:ins>
          </w:p>
        </w:tc>
      </w:tr>
      <w:tr w:rsidR="00402DDA" w:rsidRPr="00402DDA" w14:paraId="2995321C" w14:textId="77777777" w:rsidTr="00AA3DE6">
        <w:trPr>
          <w:trHeight w:val="429"/>
          <w:ins w:id="239" w:author="Saif Shariff" w:date="2023-07-14T19:59:00Z"/>
          <w:trPrChange w:id="240" w:author="Saif Shariff" w:date="2023-07-14T20:45:00Z">
            <w:trPr>
              <w:trHeight w:val="220"/>
            </w:trPr>
          </w:trPrChange>
        </w:trPr>
        <w:tc>
          <w:tcPr>
            <w:tcW w:w="4087" w:type="dxa"/>
            <w:noWrap/>
            <w:vAlign w:val="center"/>
            <w:hideMark/>
            <w:tcPrChange w:id="241" w:author="Saif Shariff" w:date="2023-07-14T20:45:00Z">
              <w:tcPr>
                <w:tcW w:w="4087" w:type="dxa"/>
                <w:gridSpan w:val="2"/>
                <w:noWrap/>
                <w:hideMark/>
              </w:tcPr>
            </w:tcPrChange>
          </w:tcPr>
          <w:p w14:paraId="5BBCFEC2" w14:textId="77777777" w:rsidR="00402DDA" w:rsidRPr="00402DDA" w:rsidRDefault="00402DDA" w:rsidP="00AA3DE6">
            <w:pPr>
              <w:pStyle w:val="ListParagraph"/>
              <w:ind w:left="426"/>
              <w:jc w:val="center"/>
              <w:rPr>
                <w:ins w:id="242" w:author="Saif Shariff" w:date="2023-07-14T19:59:00Z"/>
              </w:rPr>
              <w:pPrChange w:id="243" w:author="Saif Shariff" w:date="2023-07-14T20:45:00Z">
                <w:pPr>
                  <w:pStyle w:val="ListParagraph"/>
                  <w:ind w:left="426"/>
                </w:pPr>
              </w:pPrChange>
            </w:pPr>
            <w:ins w:id="244" w:author="Saif Shariff" w:date="2023-07-14T19:59:00Z">
              <w:r w:rsidRPr="00402DDA">
                <w:t>60001-70000</w:t>
              </w:r>
            </w:ins>
          </w:p>
        </w:tc>
        <w:tc>
          <w:tcPr>
            <w:tcW w:w="3127" w:type="dxa"/>
            <w:noWrap/>
            <w:vAlign w:val="center"/>
            <w:hideMark/>
            <w:tcPrChange w:id="245" w:author="Saif Shariff" w:date="2023-07-14T20:45:00Z">
              <w:tcPr>
                <w:tcW w:w="3127" w:type="dxa"/>
                <w:gridSpan w:val="2"/>
                <w:noWrap/>
                <w:hideMark/>
              </w:tcPr>
            </w:tcPrChange>
          </w:tcPr>
          <w:p w14:paraId="7C8630F7" w14:textId="77777777" w:rsidR="00402DDA" w:rsidRPr="00402DDA" w:rsidRDefault="00402DDA" w:rsidP="00AA3DE6">
            <w:pPr>
              <w:pStyle w:val="ListParagraph"/>
              <w:spacing w:line="240" w:lineRule="auto"/>
              <w:ind w:left="426"/>
              <w:jc w:val="center"/>
              <w:rPr>
                <w:ins w:id="246" w:author="Saif Shariff" w:date="2023-07-14T19:59:00Z"/>
              </w:rPr>
              <w:pPrChange w:id="247" w:author="Saif Shariff" w:date="2023-07-14T20:45:00Z">
                <w:pPr>
                  <w:pStyle w:val="ListParagraph"/>
                  <w:ind w:left="426"/>
                </w:pPr>
              </w:pPrChange>
            </w:pPr>
            <w:ins w:id="248" w:author="Saif Shariff" w:date="2023-07-14T19:59:00Z">
              <w:r w:rsidRPr="00402DDA">
                <w:t>698</w:t>
              </w:r>
            </w:ins>
          </w:p>
        </w:tc>
      </w:tr>
      <w:tr w:rsidR="00402DDA" w:rsidRPr="00402DDA" w14:paraId="23557471" w14:textId="77777777" w:rsidTr="00AA3DE6">
        <w:trPr>
          <w:trHeight w:val="429"/>
          <w:ins w:id="249" w:author="Saif Shariff" w:date="2023-07-14T19:59:00Z"/>
          <w:trPrChange w:id="250" w:author="Saif Shariff" w:date="2023-07-14T20:45:00Z">
            <w:trPr>
              <w:trHeight w:val="220"/>
            </w:trPr>
          </w:trPrChange>
        </w:trPr>
        <w:tc>
          <w:tcPr>
            <w:tcW w:w="4087" w:type="dxa"/>
            <w:noWrap/>
            <w:vAlign w:val="center"/>
            <w:hideMark/>
            <w:tcPrChange w:id="251" w:author="Saif Shariff" w:date="2023-07-14T20:45:00Z">
              <w:tcPr>
                <w:tcW w:w="4087" w:type="dxa"/>
                <w:gridSpan w:val="2"/>
                <w:noWrap/>
                <w:hideMark/>
              </w:tcPr>
            </w:tcPrChange>
          </w:tcPr>
          <w:p w14:paraId="0CD36971" w14:textId="77777777" w:rsidR="00402DDA" w:rsidRPr="00402DDA" w:rsidRDefault="00402DDA" w:rsidP="00AA3DE6">
            <w:pPr>
              <w:pStyle w:val="ListParagraph"/>
              <w:ind w:left="426"/>
              <w:jc w:val="center"/>
              <w:rPr>
                <w:ins w:id="252" w:author="Saif Shariff" w:date="2023-07-14T19:59:00Z"/>
              </w:rPr>
              <w:pPrChange w:id="253" w:author="Saif Shariff" w:date="2023-07-14T20:45:00Z">
                <w:pPr>
                  <w:pStyle w:val="ListParagraph"/>
                  <w:ind w:left="426"/>
                </w:pPr>
              </w:pPrChange>
            </w:pPr>
            <w:ins w:id="254" w:author="Saif Shariff" w:date="2023-07-14T19:59:00Z">
              <w:r w:rsidRPr="00402DDA">
                <w:t>70001-80000</w:t>
              </w:r>
            </w:ins>
          </w:p>
        </w:tc>
        <w:tc>
          <w:tcPr>
            <w:tcW w:w="3127" w:type="dxa"/>
            <w:noWrap/>
            <w:vAlign w:val="center"/>
            <w:hideMark/>
            <w:tcPrChange w:id="255" w:author="Saif Shariff" w:date="2023-07-14T20:45:00Z">
              <w:tcPr>
                <w:tcW w:w="3127" w:type="dxa"/>
                <w:gridSpan w:val="2"/>
                <w:noWrap/>
                <w:hideMark/>
              </w:tcPr>
            </w:tcPrChange>
          </w:tcPr>
          <w:p w14:paraId="2580DB89" w14:textId="77777777" w:rsidR="00402DDA" w:rsidRPr="00402DDA" w:rsidRDefault="00402DDA" w:rsidP="00AA3DE6">
            <w:pPr>
              <w:pStyle w:val="ListParagraph"/>
              <w:spacing w:line="240" w:lineRule="auto"/>
              <w:ind w:left="426"/>
              <w:jc w:val="center"/>
              <w:rPr>
                <w:ins w:id="256" w:author="Saif Shariff" w:date="2023-07-14T19:59:00Z"/>
              </w:rPr>
              <w:pPrChange w:id="257" w:author="Saif Shariff" w:date="2023-07-14T20:45:00Z">
                <w:pPr>
                  <w:pStyle w:val="ListParagraph"/>
                  <w:ind w:left="426"/>
                </w:pPr>
              </w:pPrChange>
            </w:pPr>
            <w:ins w:id="258" w:author="Saif Shariff" w:date="2023-07-14T19:59:00Z">
              <w:r w:rsidRPr="00402DDA">
                <w:t>734</w:t>
              </w:r>
            </w:ins>
          </w:p>
        </w:tc>
      </w:tr>
      <w:tr w:rsidR="00402DDA" w:rsidRPr="00402DDA" w14:paraId="2922BBEC" w14:textId="77777777" w:rsidTr="00AA3DE6">
        <w:trPr>
          <w:trHeight w:val="429"/>
          <w:ins w:id="259" w:author="Saif Shariff" w:date="2023-07-14T19:59:00Z"/>
          <w:trPrChange w:id="260" w:author="Saif Shariff" w:date="2023-07-14T20:45:00Z">
            <w:trPr>
              <w:trHeight w:val="220"/>
            </w:trPr>
          </w:trPrChange>
        </w:trPr>
        <w:tc>
          <w:tcPr>
            <w:tcW w:w="4087" w:type="dxa"/>
            <w:noWrap/>
            <w:vAlign w:val="center"/>
            <w:hideMark/>
            <w:tcPrChange w:id="261" w:author="Saif Shariff" w:date="2023-07-14T20:45:00Z">
              <w:tcPr>
                <w:tcW w:w="4087" w:type="dxa"/>
                <w:gridSpan w:val="2"/>
                <w:noWrap/>
                <w:hideMark/>
              </w:tcPr>
            </w:tcPrChange>
          </w:tcPr>
          <w:p w14:paraId="5F6951AD" w14:textId="77777777" w:rsidR="00402DDA" w:rsidRPr="00402DDA" w:rsidRDefault="00402DDA" w:rsidP="00AA3DE6">
            <w:pPr>
              <w:pStyle w:val="ListParagraph"/>
              <w:ind w:left="426"/>
              <w:jc w:val="center"/>
              <w:rPr>
                <w:ins w:id="262" w:author="Saif Shariff" w:date="2023-07-14T19:59:00Z"/>
              </w:rPr>
              <w:pPrChange w:id="263" w:author="Saif Shariff" w:date="2023-07-14T20:45:00Z">
                <w:pPr>
                  <w:pStyle w:val="ListParagraph"/>
                  <w:ind w:left="426"/>
                </w:pPr>
              </w:pPrChange>
            </w:pPr>
            <w:ins w:id="264" w:author="Saif Shariff" w:date="2023-07-14T19:59:00Z">
              <w:r w:rsidRPr="00402DDA">
                <w:t>80001-90000</w:t>
              </w:r>
            </w:ins>
          </w:p>
        </w:tc>
        <w:tc>
          <w:tcPr>
            <w:tcW w:w="3127" w:type="dxa"/>
            <w:noWrap/>
            <w:vAlign w:val="center"/>
            <w:hideMark/>
            <w:tcPrChange w:id="265" w:author="Saif Shariff" w:date="2023-07-14T20:45:00Z">
              <w:tcPr>
                <w:tcW w:w="3127" w:type="dxa"/>
                <w:gridSpan w:val="2"/>
                <w:noWrap/>
                <w:hideMark/>
              </w:tcPr>
            </w:tcPrChange>
          </w:tcPr>
          <w:p w14:paraId="666F3F60" w14:textId="77777777" w:rsidR="00402DDA" w:rsidRPr="00402DDA" w:rsidRDefault="00402DDA" w:rsidP="00AA3DE6">
            <w:pPr>
              <w:pStyle w:val="ListParagraph"/>
              <w:spacing w:line="240" w:lineRule="auto"/>
              <w:ind w:left="426"/>
              <w:jc w:val="center"/>
              <w:rPr>
                <w:ins w:id="266" w:author="Saif Shariff" w:date="2023-07-14T19:59:00Z"/>
              </w:rPr>
              <w:pPrChange w:id="267" w:author="Saif Shariff" w:date="2023-07-14T20:45:00Z">
                <w:pPr>
                  <w:pStyle w:val="ListParagraph"/>
                  <w:ind w:left="426"/>
                </w:pPr>
              </w:pPrChange>
            </w:pPr>
            <w:ins w:id="268" w:author="Saif Shariff" w:date="2023-07-14T19:59:00Z">
              <w:r w:rsidRPr="00402DDA">
                <w:t>711</w:t>
              </w:r>
            </w:ins>
          </w:p>
        </w:tc>
      </w:tr>
      <w:tr w:rsidR="00402DDA" w:rsidRPr="00402DDA" w14:paraId="5BDAAC78" w14:textId="77777777" w:rsidTr="00AA3DE6">
        <w:trPr>
          <w:trHeight w:val="429"/>
          <w:ins w:id="269" w:author="Saif Shariff" w:date="2023-07-14T19:59:00Z"/>
          <w:trPrChange w:id="270" w:author="Saif Shariff" w:date="2023-07-14T20:45:00Z">
            <w:trPr>
              <w:trHeight w:val="220"/>
            </w:trPr>
          </w:trPrChange>
        </w:trPr>
        <w:tc>
          <w:tcPr>
            <w:tcW w:w="4087" w:type="dxa"/>
            <w:noWrap/>
            <w:vAlign w:val="center"/>
            <w:hideMark/>
            <w:tcPrChange w:id="271" w:author="Saif Shariff" w:date="2023-07-14T20:45:00Z">
              <w:tcPr>
                <w:tcW w:w="4087" w:type="dxa"/>
                <w:gridSpan w:val="2"/>
                <w:noWrap/>
                <w:hideMark/>
              </w:tcPr>
            </w:tcPrChange>
          </w:tcPr>
          <w:p w14:paraId="0F859902" w14:textId="77777777" w:rsidR="00402DDA" w:rsidRPr="00402DDA" w:rsidRDefault="00402DDA" w:rsidP="00AA3DE6">
            <w:pPr>
              <w:pStyle w:val="ListParagraph"/>
              <w:ind w:left="426"/>
              <w:jc w:val="center"/>
              <w:rPr>
                <w:ins w:id="272" w:author="Saif Shariff" w:date="2023-07-14T19:59:00Z"/>
              </w:rPr>
              <w:pPrChange w:id="273" w:author="Saif Shariff" w:date="2023-07-14T20:45:00Z">
                <w:pPr>
                  <w:pStyle w:val="ListParagraph"/>
                  <w:ind w:left="426"/>
                </w:pPr>
              </w:pPrChange>
            </w:pPr>
            <w:ins w:id="274" w:author="Saif Shariff" w:date="2023-07-14T19:59:00Z">
              <w:r w:rsidRPr="00402DDA">
                <w:t>90001-100000</w:t>
              </w:r>
            </w:ins>
          </w:p>
        </w:tc>
        <w:tc>
          <w:tcPr>
            <w:tcW w:w="3127" w:type="dxa"/>
            <w:noWrap/>
            <w:vAlign w:val="center"/>
            <w:hideMark/>
            <w:tcPrChange w:id="275" w:author="Saif Shariff" w:date="2023-07-14T20:45:00Z">
              <w:tcPr>
                <w:tcW w:w="3127" w:type="dxa"/>
                <w:gridSpan w:val="2"/>
                <w:noWrap/>
                <w:hideMark/>
              </w:tcPr>
            </w:tcPrChange>
          </w:tcPr>
          <w:p w14:paraId="134B9DAC" w14:textId="77777777" w:rsidR="00402DDA" w:rsidRPr="00402DDA" w:rsidRDefault="00402DDA" w:rsidP="00AA3DE6">
            <w:pPr>
              <w:pStyle w:val="ListParagraph"/>
              <w:spacing w:line="240" w:lineRule="auto"/>
              <w:ind w:left="426"/>
              <w:jc w:val="center"/>
              <w:rPr>
                <w:ins w:id="276" w:author="Saif Shariff" w:date="2023-07-14T19:59:00Z"/>
              </w:rPr>
              <w:pPrChange w:id="277" w:author="Saif Shariff" w:date="2023-07-14T20:45:00Z">
                <w:pPr>
                  <w:pStyle w:val="ListParagraph"/>
                  <w:ind w:left="426"/>
                </w:pPr>
              </w:pPrChange>
            </w:pPr>
            <w:ins w:id="278" w:author="Saif Shariff" w:date="2023-07-14T19:59:00Z">
              <w:r w:rsidRPr="00402DDA">
                <w:t>659</w:t>
              </w:r>
            </w:ins>
          </w:p>
        </w:tc>
      </w:tr>
      <w:tr w:rsidR="00402DDA" w:rsidRPr="00402DDA" w14:paraId="795E3700" w14:textId="77777777" w:rsidTr="00AA3DE6">
        <w:trPr>
          <w:trHeight w:val="429"/>
          <w:ins w:id="279" w:author="Saif Shariff" w:date="2023-07-14T19:59:00Z"/>
          <w:trPrChange w:id="280" w:author="Saif Shariff" w:date="2023-07-14T20:45:00Z">
            <w:trPr>
              <w:trHeight w:val="220"/>
            </w:trPr>
          </w:trPrChange>
        </w:trPr>
        <w:tc>
          <w:tcPr>
            <w:tcW w:w="4087" w:type="dxa"/>
            <w:noWrap/>
            <w:vAlign w:val="center"/>
            <w:hideMark/>
            <w:tcPrChange w:id="281" w:author="Saif Shariff" w:date="2023-07-14T20:45:00Z">
              <w:tcPr>
                <w:tcW w:w="4087" w:type="dxa"/>
                <w:gridSpan w:val="2"/>
                <w:noWrap/>
                <w:hideMark/>
              </w:tcPr>
            </w:tcPrChange>
          </w:tcPr>
          <w:p w14:paraId="4C34D459" w14:textId="77777777" w:rsidR="00402DDA" w:rsidRPr="00402DDA" w:rsidRDefault="00402DDA" w:rsidP="00AA3DE6">
            <w:pPr>
              <w:pStyle w:val="ListParagraph"/>
              <w:ind w:left="426"/>
              <w:jc w:val="center"/>
              <w:rPr>
                <w:ins w:id="282" w:author="Saif Shariff" w:date="2023-07-14T19:59:00Z"/>
              </w:rPr>
              <w:pPrChange w:id="283" w:author="Saif Shariff" w:date="2023-07-14T20:45:00Z">
                <w:pPr>
                  <w:pStyle w:val="ListParagraph"/>
                  <w:ind w:left="426"/>
                </w:pPr>
              </w:pPrChange>
            </w:pPr>
            <w:ins w:id="284" w:author="Saif Shariff" w:date="2023-07-14T19:59:00Z">
              <w:r w:rsidRPr="00402DDA">
                <w:t>100000-400000</w:t>
              </w:r>
            </w:ins>
          </w:p>
        </w:tc>
        <w:tc>
          <w:tcPr>
            <w:tcW w:w="3127" w:type="dxa"/>
            <w:noWrap/>
            <w:vAlign w:val="center"/>
            <w:hideMark/>
            <w:tcPrChange w:id="285" w:author="Saif Shariff" w:date="2023-07-14T20:45:00Z">
              <w:tcPr>
                <w:tcW w:w="3127" w:type="dxa"/>
                <w:gridSpan w:val="2"/>
                <w:noWrap/>
                <w:hideMark/>
              </w:tcPr>
            </w:tcPrChange>
          </w:tcPr>
          <w:p w14:paraId="21C32C88" w14:textId="77777777" w:rsidR="00402DDA" w:rsidRPr="00402DDA" w:rsidRDefault="00402DDA" w:rsidP="00AA3DE6">
            <w:pPr>
              <w:pStyle w:val="ListParagraph"/>
              <w:spacing w:line="240" w:lineRule="auto"/>
              <w:ind w:left="426"/>
              <w:jc w:val="center"/>
              <w:rPr>
                <w:ins w:id="286" w:author="Saif Shariff" w:date="2023-07-14T19:59:00Z"/>
              </w:rPr>
              <w:pPrChange w:id="287" w:author="Saif Shariff" w:date="2023-07-14T20:45:00Z">
                <w:pPr>
                  <w:pStyle w:val="ListParagraph"/>
                  <w:ind w:left="426"/>
                </w:pPr>
              </w:pPrChange>
            </w:pPr>
            <w:ins w:id="288" w:author="Saif Shariff" w:date="2023-07-14T19:59:00Z">
              <w:r w:rsidRPr="00402DDA">
                <w:t>3</w:t>
              </w:r>
            </w:ins>
          </w:p>
        </w:tc>
      </w:tr>
      <w:tr w:rsidR="00402DDA" w:rsidRPr="00402DDA" w14:paraId="17F4595C" w14:textId="77777777" w:rsidTr="00AA3DE6">
        <w:trPr>
          <w:trHeight w:val="429"/>
          <w:ins w:id="289" w:author="Saif Shariff" w:date="2023-07-14T20:02:00Z"/>
          <w:trPrChange w:id="290" w:author="Saif Shariff" w:date="2023-07-14T20:45:00Z">
            <w:trPr>
              <w:gridAfter w:val="0"/>
              <w:trHeight w:val="277"/>
            </w:trPr>
          </w:trPrChange>
        </w:trPr>
        <w:tc>
          <w:tcPr>
            <w:tcW w:w="4087" w:type="dxa"/>
            <w:noWrap/>
            <w:vAlign w:val="center"/>
            <w:tcPrChange w:id="291" w:author="Saif Shariff" w:date="2023-07-14T20:45:00Z">
              <w:tcPr>
                <w:tcW w:w="4054" w:type="dxa"/>
                <w:noWrap/>
              </w:tcPr>
            </w:tcPrChange>
          </w:tcPr>
          <w:p w14:paraId="2B5BD20B" w14:textId="0DA06C1A" w:rsidR="00402DDA" w:rsidRPr="00402DDA" w:rsidRDefault="00402DDA" w:rsidP="00AA3DE6">
            <w:pPr>
              <w:pStyle w:val="ListParagraph"/>
              <w:ind w:left="426"/>
              <w:jc w:val="center"/>
              <w:rPr>
                <w:ins w:id="292" w:author="Saif Shariff" w:date="2023-07-14T20:02:00Z"/>
              </w:rPr>
              <w:pPrChange w:id="293" w:author="Saif Shariff" w:date="2023-07-14T20:45:00Z">
                <w:pPr>
                  <w:pStyle w:val="ListParagraph"/>
                  <w:ind w:left="426"/>
                </w:pPr>
              </w:pPrChange>
            </w:pPr>
            <w:ins w:id="294" w:author="Saif Shariff" w:date="2023-07-14T20:02:00Z">
              <w:r>
                <w:t>Total</w:t>
              </w:r>
            </w:ins>
          </w:p>
        </w:tc>
        <w:tc>
          <w:tcPr>
            <w:tcW w:w="3127" w:type="dxa"/>
            <w:noWrap/>
            <w:vAlign w:val="center"/>
            <w:tcPrChange w:id="295" w:author="Saif Shariff" w:date="2023-07-14T20:45:00Z">
              <w:tcPr>
                <w:tcW w:w="3101" w:type="dxa"/>
                <w:gridSpan w:val="2"/>
                <w:noWrap/>
              </w:tcPr>
            </w:tcPrChange>
          </w:tcPr>
          <w:p w14:paraId="7C95C004" w14:textId="4D2F2976" w:rsidR="00402DDA" w:rsidRPr="00402DDA" w:rsidRDefault="00402DDA" w:rsidP="00AA3DE6">
            <w:pPr>
              <w:pStyle w:val="ListParagraph"/>
              <w:ind w:left="426"/>
              <w:jc w:val="center"/>
              <w:rPr>
                <w:ins w:id="296" w:author="Saif Shariff" w:date="2023-07-14T20:02:00Z"/>
              </w:rPr>
              <w:pPrChange w:id="297" w:author="Saif Shariff" w:date="2023-07-14T20:45:00Z">
                <w:pPr>
                  <w:pStyle w:val="ListParagraph"/>
                  <w:ind w:left="426"/>
                </w:pPr>
              </w:pPrChange>
            </w:pPr>
            <w:ins w:id="298" w:author="Saif Shariff" w:date="2023-07-14T20:02:00Z">
              <w:r>
                <w:t>7167</w:t>
              </w:r>
            </w:ins>
          </w:p>
        </w:tc>
      </w:tr>
    </w:tbl>
    <w:p w14:paraId="644FE5B9" w14:textId="77777777" w:rsidR="00402DDA" w:rsidRDefault="00402DDA" w:rsidP="00AA3DE6">
      <w:pPr>
        <w:pStyle w:val="ListParagraph"/>
        <w:ind w:left="426"/>
        <w:jc w:val="both"/>
        <w:rPr>
          <w:ins w:id="299" w:author="Saif Shariff" w:date="2023-07-14T20:00:00Z"/>
          <w:lang w:val="en-US"/>
        </w:rPr>
        <w:pPrChange w:id="300" w:author="Saif Shariff" w:date="2023-07-14T20:44:00Z">
          <w:pPr>
            <w:pStyle w:val="ListParagraph"/>
            <w:ind w:left="426"/>
          </w:pPr>
        </w:pPrChange>
      </w:pPr>
    </w:p>
    <w:p w14:paraId="69DE73F9" w14:textId="77777777" w:rsidR="00402DDA" w:rsidRDefault="00402DDA" w:rsidP="00AA3DE6">
      <w:pPr>
        <w:pStyle w:val="ListParagraph"/>
        <w:ind w:left="426"/>
        <w:jc w:val="both"/>
        <w:rPr>
          <w:ins w:id="301" w:author="Saif Shariff" w:date="2023-07-14T20:04:00Z"/>
          <w:lang w:val="en-US"/>
        </w:rPr>
        <w:pPrChange w:id="302" w:author="Saif Shariff" w:date="2023-07-14T20:44:00Z">
          <w:pPr>
            <w:pStyle w:val="ListParagraph"/>
            <w:ind w:left="426"/>
          </w:pPr>
        </w:pPrChange>
      </w:pPr>
    </w:p>
    <w:p w14:paraId="219F897A" w14:textId="70578D8E" w:rsidR="00402DDA" w:rsidRDefault="00402DDA" w:rsidP="00AA3DE6">
      <w:pPr>
        <w:pStyle w:val="ListParagraph"/>
        <w:ind w:left="426"/>
        <w:jc w:val="both"/>
        <w:rPr>
          <w:ins w:id="303" w:author="Saif Shariff" w:date="2023-07-14T20:03:00Z"/>
          <w:lang w:val="en-US"/>
        </w:rPr>
        <w:pPrChange w:id="304" w:author="Saif Shariff" w:date="2023-07-14T20:44:00Z">
          <w:pPr>
            <w:pStyle w:val="ListParagraph"/>
            <w:ind w:left="426"/>
          </w:pPr>
        </w:pPrChange>
      </w:pPr>
      <w:ins w:id="305" w:author="Saif Shariff" w:date="2023-07-14T20:03:00Z">
        <w:r w:rsidRPr="00402DDA">
          <w:rPr>
            <w:lang w:val="en-US"/>
          </w:rPr>
          <w:t xml:space="preserve">Charts and Plots: This is one of the most important </w:t>
        </w:r>
        <w:proofErr w:type="gramStart"/>
        <w:r w:rsidRPr="00402DDA">
          <w:rPr>
            <w:lang w:val="en-US"/>
          </w:rPr>
          <w:t>part</w:t>
        </w:r>
        <w:proofErr w:type="gramEnd"/>
        <w:r w:rsidRPr="00402DDA">
          <w:rPr>
            <w:lang w:val="en-US"/>
          </w:rPr>
          <w:t xml:space="preserve"> of analysis to visualize the data.</w:t>
        </w:r>
      </w:ins>
    </w:p>
    <w:p w14:paraId="36A0B772" w14:textId="77777777" w:rsidR="00402DDA" w:rsidRDefault="00402DDA" w:rsidP="00AA3DE6">
      <w:pPr>
        <w:pStyle w:val="ListParagraph"/>
        <w:ind w:left="426"/>
        <w:jc w:val="both"/>
        <w:rPr>
          <w:ins w:id="306" w:author="Saif Shariff" w:date="2023-07-14T20:04:00Z"/>
          <w:lang w:val="en-US"/>
        </w:rPr>
        <w:pPrChange w:id="307" w:author="Saif Shariff" w:date="2023-07-14T20:44:00Z">
          <w:pPr>
            <w:pStyle w:val="ListParagraph"/>
            <w:ind w:left="426"/>
          </w:pPr>
        </w:pPrChange>
      </w:pPr>
    </w:p>
    <w:p w14:paraId="57354078" w14:textId="7BB700A5" w:rsidR="00402DDA" w:rsidRDefault="00402DDA" w:rsidP="00AA3DE6">
      <w:pPr>
        <w:pStyle w:val="ListParagraph"/>
        <w:ind w:left="426"/>
        <w:jc w:val="both"/>
        <w:rPr>
          <w:ins w:id="308" w:author="Saif Shariff" w:date="2023-07-14T20:04:00Z"/>
          <w:lang w:val="en-US"/>
        </w:rPr>
        <w:pPrChange w:id="309" w:author="Saif Shariff" w:date="2023-07-14T20:44:00Z">
          <w:pPr>
            <w:pStyle w:val="ListParagraph"/>
            <w:ind w:left="426"/>
          </w:pPr>
        </w:pPrChange>
      </w:pPr>
      <w:ins w:id="310" w:author="Saif Shariff" w:date="2023-07-14T20:03:00Z">
        <w:r>
          <w:rPr>
            <w:lang w:val="en-US"/>
          </w:rPr>
          <w:t xml:space="preserve">Task: </w:t>
        </w:r>
      </w:ins>
      <w:ins w:id="311" w:author="Saif Shariff" w:date="2023-07-14T20:04:00Z">
        <w:r w:rsidRPr="00402DDA">
          <w:rPr>
            <w:lang w:val="en-US"/>
          </w:rPr>
          <w:t xml:space="preserve">Draw Pie Chart / Bar Graph </w:t>
        </w:r>
        <w:proofErr w:type="gramStart"/>
        <w:r w:rsidRPr="00402DDA">
          <w:rPr>
            <w:lang w:val="en-US"/>
          </w:rPr>
          <w:t>( or</w:t>
        </w:r>
        <w:proofErr w:type="gramEnd"/>
        <w:r w:rsidRPr="00402DDA">
          <w:rPr>
            <w:lang w:val="en-US"/>
          </w:rPr>
          <w:t xml:space="preserve"> any other graph ) to show proportion of people working different department ?</w:t>
        </w:r>
      </w:ins>
    </w:p>
    <w:p w14:paraId="72228FA8" w14:textId="77777777" w:rsidR="00402DDA" w:rsidRDefault="00402DDA" w:rsidP="00AA3DE6">
      <w:pPr>
        <w:pStyle w:val="ListParagraph"/>
        <w:ind w:left="426"/>
        <w:jc w:val="both"/>
        <w:rPr>
          <w:ins w:id="312" w:author="Saif Shariff" w:date="2023-07-14T20:04:00Z"/>
          <w:lang w:val="en-US"/>
        </w:rPr>
        <w:pPrChange w:id="313" w:author="Saif Shariff" w:date="2023-07-14T20:44:00Z">
          <w:pPr>
            <w:pStyle w:val="ListParagraph"/>
            <w:ind w:left="426"/>
          </w:pPr>
        </w:pPrChange>
      </w:pPr>
    </w:p>
    <w:p w14:paraId="0C97E6F3" w14:textId="559E9502" w:rsidR="00402DDA" w:rsidRDefault="00457EBC" w:rsidP="00AA3DE6">
      <w:pPr>
        <w:pStyle w:val="ListParagraph"/>
        <w:ind w:left="426"/>
        <w:jc w:val="both"/>
        <w:rPr>
          <w:ins w:id="314" w:author="Saif Shariff" w:date="2023-07-14T20:06:00Z"/>
          <w:lang w:val="en-US"/>
        </w:rPr>
        <w:pPrChange w:id="315" w:author="Saif Shariff" w:date="2023-07-14T20:44:00Z">
          <w:pPr>
            <w:pStyle w:val="ListParagraph"/>
            <w:ind w:left="426"/>
          </w:pPr>
        </w:pPrChange>
      </w:pPr>
      <w:ins w:id="316" w:author="Saif Shariff" w:date="2023-07-14T20:05:00Z">
        <w:r>
          <w:rPr>
            <w:noProof/>
          </w:rPr>
          <w:drawing>
            <wp:inline distT="0" distB="0" distL="0" distR="0" wp14:anchorId="3FC7580D" wp14:editId="4134D752">
              <wp:extent cx="5731510" cy="3226435"/>
              <wp:effectExtent l="0" t="0" r="0" b="0"/>
              <wp:docPr id="1765722299" name="Chart 1">
                <a:extLst xmlns:a="http://schemas.openxmlformats.org/drawingml/2006/main">
                  <a:ext uri="{FF2B5EF4-FFF2-40B4-BE49-F238E27FC236}">
                    <a16:creationId xmlns:a16="http://schemas.microsoft.com/office/drawing/2014/main" id="{91206F24-58B6-E196-4E33-4EC423AD8D77}"/>
                  </a:ext>
                </a:extLst>
              </wp:docPr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5"/>
                </a:graphicData>
              </a:graphic>
            </wp:inline>
          </w:drawing>
        </w:r>
      </w:ins>
    </w:p>
    <w:p w14:paraId="00186B54" w14:textId="17AE00E5" w:rsidR="00457EBC" w:rsidRDefault="0058107C" w:rsidP="00AA3DE6">
      <w:pPr>
        <w:pStyle w:val="ListParagraph"/>
        <w:ind w:left="426"/>
        <w:jc w:val="both"/>
        <w:rPr>
          <w:ins w:id="317" w:author="Saif Shariff" w:date="2023-07-14T20:27:00Z"/>
          <w:lang w:val="en-US"/>
        </w:rPr>
      </w:pPr>
      <w:ins w:id="318" w:author="Saif Shariff" w:date="2023-07-14T20:26:00Z">
        <w:r>
          <w:rPr>
            <w:noProof/>
          </w:rPr>
          <w:lastRenderedPageBreak/>
          <w:drawing>
            <wp:inline distT="0" distB="0" distL="0" distR="0" wp14:anchorId="096515F1" wp14:editId="7978C1C6">
              <wp:extent cx="5648325" cy="3600450"/>
              <wp:effectExtent l="0" t="0" r="0" b="0"/>
              <wp:docPr id="2116955846" name="Chart 1">
                <a:extLst xmlns:a="http://schemas.openxmlformats.org/drawingml/2006/main">
                  <a:ext uri="{FF2B5EF4-FFF2-40B4-BE49-F238E27FC236}">
                    <a16:creationId xmlns:a16="http://schemas.microsoft.com/office/drawing/2014/main" id="{005E96A6-76FE-6406-BA9D-EDD12DDA2688}"/>
                  </a:ext>
                </a:extLst>
              </wp:docPr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6"/>
                </a:graphicData>
              </a:graphic>
            </wp:inline>
          </w:drawing>
        </w:r>
      </w:ins>
    </w:p>
    <w:p w14:paraId="71FC6B1E" w14:textId="77777777" w:rsidR="0058107C" w:rsidRDefault="0058107C" w:rsidP="00AA3DE6">
      <w:pPr>
        <w:pStyle w:val="ListParagraph"/>
        <w:ind w:left="426"/>
        <w:jc w:val="both"/>
        <w:rPr>
          <w:ins w:id="319" w:author="Saif Shariff" w:date="2023-07-14T20:43:00Z"/>
          <w:lang w:val="en-US"/>
        </w:rPr>
      </w:pPr>
    </w:p>
    <w:p w14:paraId="31DD187C" w14:textId="1679642A" w:rsidR="00AA3DE6" w:rsidRDefault="00AA3DE6" w:rsidP="00AA3DE6">
      <w:pPr>
        <w:pStyle w:val="ListParagraph"/>
        <w:ind w:left="426"/>
        <w:jc w:val="both"/>
        <w:rPr>
          <w:ins w:id="320" w:author="Saif Shariff" w:date="2023-07-14T20:43:00Z"/>
          <w:lang w:val="en-US"/>
        </w:rPr>
      </w:pPr>
      <w:ins w:id="321" w:author="Saif Shariff" w:date="2023-07-14T20:43:00Z">
        <w:r>
          <w:rPr>
            <w:lang w:val="en-US"/>
          </w:rPr>
          <w:t>No. of Employees as per their Post Tiers</w:t>
        </w:r>
      </w:ins>
    </w:p>
    <w:p w14:paraId="5BEE3B20" w14:textId="77777777" w:rsidR="00AA3DE6" w:rsidRDefault="00AA3DE6" w:rsidP="00AA3DE6">
      <w:pPr>
        <w:pStyle w:val="ListParagraph"/>
        <w:ind w:left="426"/>
        <w:jc w:val="both"/>
        <w:rPr>
          <w:ins w:id="322" w:author="Saif Shariff" w:date="2023-07-14T20:27:00Z"/>
          <w:lang w:val="en-US"/>
        </w:rPr>
      </w:pPr>
    </w:p>
    <w:tbl>
      <w:tblPr>
        <w:tblStyle w:val="TableGrid"/>
        <w:tblW w:w="0" w:type="auto"/>
        <w:tblInd w:w="534" w:type="dxa"/>
        <w:tblLayout w:type="fixed"/>
        <w:tblLook w:val="04A0" w:firstRow="1" w:lastRow="0" w:firstColumn="1" w:lastColumn="0" w:noHBand="0" w:noVBand="1"/>
        <w:tblPrChange w:id="323" w:author="Saif Shariff" w:date="2023-07-14T20:45:00Z">
          <w:tblPr>
            <w:tblStyle w:val="TableGrid"/>
            <w:tblW w:w="0" w:type="auto"/>
            <w:tblInd w:w="534" w:type="dxa"/>
            <w:tblLook w:val="04A0" w:firstRow="1" w:lastRow="0" w:firstColumn="1" w:lastColumn="0" w:noHBand="0" w:noVBand="1"/>
          </w:tblPr>
        </w:tblPrChange>
      </w:tblPr>
      <w:tblGrid>
        <w:gridCol w:w="5040"/>
        <w:gridCol w:w="3857"/>
        <w:tblGridChange w:id="324">
          <w:tblGrid>
            <w:gridCol w:w="5040"/>
            <w:gridCol w:w="3857"/>
          </w:tblGrid>
        </w:tblGridChange>
      </w:tblGrid>
      <w:tr w:rsidR="00AA3DE6" w:rsidRPr="00AA3DE6" w14:paraId="6127F31E" w14:textId="77777777" w:rsidTr="00AA3DE6">
        <w:trPr>
          <w:trHeight w:val="301"/>
          <w:ins w:id="325" w:author="Saif Shariff" w:date="2023-07-14T20:39:00Z"/>
          <w:trPrChange w:id="326" w:author="Saif Shariff" w:date="2023-07-14T20:45:00Z">
            <w:trPr>
              <w:trHeight w:val="301"/>
            </w:trPr>
          </w:trPrChange>
        </w:trPr>
        <w:tc>
          <w:tcPr>
            <w:tcW w:w="5040" w:type="dxa"/>
            <w:noWrap/>
            <w:hideMark/>
            <w:tcPrChange w:id="327" w:author="Saif Shariff" w:date="2023-07-14T20:45:00Z">
              <w:tcPr>
                <w:tcW w:w="0" w:type="auto"/>
                <w:noWrap/>
                <w:hideMark/>
              </w:tcPr>
            </w:tcPrChange>
          </w:tcPr>
          <w:p w14:paraId="33AE45FA" w14:textId="77777777" w:rsidR="00AA3DE6" w:rsidRPr="00AA3DE6" w:rsidRDefault="00AA3DE6" w:rsidP="00AA3DE6">
            <w:pPr>
              <w:pStyle w:val="ListParagraph"/>
              <w:spacing w:line="240" w:lineRule="auto"/>
              <w:ind w:left="426"/>
              <w:jc w:val="both"/>
              <w:rPr>
                <w:ins w:id="328" w:author="Saif Shariff" w:date="2023-07-14T20:39:00Z"/>
                <w:b/>
                <w:bCs/>
              </w:rPr>
              <w:pPrChange w:id="329" w:author="Saif Shariff" w:date="2023-07-14T20:44:00Z">
                <w:pPr>
                  <w:pStyle w:val="ListParagraph"/>
                  <w:ind w:left="426"/>
                  <w:jc w:val="both"/>
                </w:pPr>
              </w:pPrChange>
            </w:pPr>
            <w:ins w:id="330" w:author="Saif Shariff" w:date="2023-07-14T20:39:00Z">
              <w:r w:rsidRPr="00AA3DE6">
                <w:rPr>
                  <w:b/>
                  <w:bCs/>
                </w:rPr>
                <w:t>Post Tiers</w:t>
              </w:r>
            </w:ins>
          </w:p>
        </w:tc>
        <w:tc>
          <w:tcPr>
            <w:tcW w:w="3857" w:type="dxa"/>
            <w:noWrap/>
            <w:hideMark/>
            <w:tcPrChange w:id="331" w:author="Saif Shariff" w:date="2023-07-14T20:45:00Z">
              <w:tcPr>
                <w:tcW w:w="0" w:type="auto"/>
                <w:noWrap/>
                <w:hideMark/>
              </w:tcPr>
            </w:tcPrChange>
          </w:tcPr>
          <w:p w14:paraId="3FBF554C" w14:textId="77777777" w:rsidR="00AA3DE6" w:rsidRPr="00AA3DE6" w:rsidRDefault="00AA3DE6" w:rsidP="00AA3DE6">
            <w:pPr>
              <w:pStyle w:val="ListParagraph"/>
              <w:spacing w:line="240" w:lineRule="auto"/>
              <w:ind w:left="426"/>
              <w:jc w:val="both"/>
              <w:rPr>
                <w:ins w:id="332" w:author="Saif Shariff" w:date="2023-07-14T20:39:00Z"/>
                <w:b/>
                <w:bCs/>
              </w:rPr>
              <w:pPrChange w:id="333" w:author="Saif Shariff" w:date="2023-07-14T20:44:00Z">
                <w:pPr>
                  <w:pStyle w:val="ListParagraph"/>
                  <w:ind w:left="426"/>
                  <w:jc w:val="both"/>
                </w:pPr>
              </w:pPrChange>
            </w:pPr>
            <w:ins w:id="334" w:author="Saif Shariff" w:date="2023-07-14T20:39:00Z">
              <w:r w:rsidRPr="00AA3DE6">
                <w:rPr>
                  <w:b/>
                  <w:bCs/>
                </w:rPr>
                <w:t>No. of Employees</w:t>
              </w:r>
            </w:ins>
          </w:p>
        </w:tc>
      </w:tr>
      <w:tr w:rsidR="00AA3DE6" w:rsidRPr="00AA3DE6" w14:paraId="255C5E4F" w14:textId="77777777" w:rsidTr="00AA3DE6">
        <w:trPr>
          <w:trHeight w:val="301"/>
          <w:ins w:id="335" w:author="Saif Shariff" w:date="2023-07-14T20:39:00Z"/>
          <w:trPrChange w:id="336" w:author="Saif Shariff" w:date="2023-07-14T20:45:00Z">
            <w:trPr>
              <w:trHeight w:val="301"/>
            </w:trPr>
          </w:trPrChange>
        </w:trPr>
        <w:tc>
          <w:tcPr>
            <w:tcW w:w="5040" w:type="dxa"/>
            <w:noWrap/>
            <w:hideMark/>
            <w:tcPrChange w:id="337" w:author="Saif Shariff" w:date="2023-07-14T20:45:00Z">
              <w:tcPr>
                <w:tcW w:w="0" w:type="auto"/>
                <w:noWrap/>
                <w:hideMark/>
              </w:tcPr>
            </w:tcPrChange>
          </w:tcPr>
          <w:p w14:paraId="44E6BF9B" w14:textId="77777777" w:rsidR="00AA3DE6" w:rsidRPr="00AA3DE6" w:rsidRDefault="00AA3DE6" w:rsidP="00AA3DE6">
            <w:pPr>
              <w:pStyle w:val="ListParagraph"/>
              <w:spacing w:line="240" w:lineRule="auto"/>
              <w:ind w:left="426"/>
              <w:jc w:val="both"/>
              <w:rPr>
                <w:ins w:id="338" w:author="Saif Shariff" w:date="2023-07-14T20:39:00Z"/>
              </w:rPr>
              <w:pPrChange w:id="339" w:author="Saif Shariff" w:date="2023-07-14T20:44:00Z">
                <w:pPr>
                  <w:pStyle w:val="ListParagraph"/>
                  <w:ind w:left="426"/>
                  <w:jc w:val="both"/>
                </w:pPr>
              </w:pPrChange>
            </w:pPr>
            <w:ins w:id="340" w:author="Saif Shariff" w:date="2023-07-14T20:39:00Z">
              <w:r w:rsidRPr="00AA3DE6">
                <w:t>-</w:t>
              </w:r>
            </w:ins>
          </w:p>
        </w:tc>
        <w:tc>
          <w:tcPr>
            <w:tcW w:w="3857" w:type="dxa"/>
            <w:noWrap/>
            <w:hideMark/>
            <w:tcPrChange w:id="341" w:author="Saif Shariff" w:date="2023-07-14T20:45:00Z">
              <w:tcPr>
                <w:tcW w:w="0" w:type="auto"/>
                <w:noWrap/>
                <w:hideMark/>
              </w:tcPr>
            </w:tcPrChange>
          </w:tcPr>
          <w:p w14:paraId="63517A71" w14:textId="77777777" w:rsidR="00AA3DE6" w:rsidRPr="00AA3DE6" w:rsidRDefault="00AA3DE6" w:rsidP="00AA3DE6">
            <w:pPr>
              <w:pStyle w:val="ListParagraph"/>
              <w:spacing w:line="240" w:lineRule="auto"/>
              <w:ind w:left="426"/>
              <w:jc w:val="both"/>
              <w:rPr>
                <w:ins w:id="342" w:author="Saif Shariff" w:date="2023-07-14T20:39:00Z"/>
              </w:rPr>
              <w:pPrChange w:id="343" w:author="Saif Shariff" w:date="2023-07-14T20:44:00Z">
                <w:pPr>
                  <w:pStyle w:val="ListParagraph"/>
                  <w:ind w:left="426"/>
                  <w:jc w:val="both"/>
                </w:pPr>
              </w:pPrChange>
            </w:pPr>
            <w:ins w:id="344" w:author="Saif Shariff" w:date="2023-07-14T20:39:00Z">
              <w:r w:rsidRPr="00AA3DE6">
                <w:t>1</w:t>
              </w:r>
            </w:ins>
          </w:p>
        </w:tc>
      </w:tr>
      <w:tr w:rsidR="00AA3DE6" w:rsidRPr="00AA3DE6" w14:paraId="0C458555" w14:textId="77777777" w:rsidTr="00AA3DE6">
        <w:trPr>
          <w:trHeight w:val="301"/>
          <w:ins w:id="345" w:author="Saif Shariff" w:date="2023-07-14T20:39:00Z"/>
          <w:trPrChange w:id="346" w:author="Saif Shariff" w:date="2023-07-14T20:45:00Z">
            <w:trPr>
              <w:trHeight w:val="301"/>
            </w:trPr>
          </w:trPrChange>
        </w:trPr>
        <w:tc>
          <w:tcPr>
            <w:tcW w:w="5040" w:type="dxa"/>
            <w:noWrap/>
            <w:hideMark/>
            <w:tcPrChange w:id="347" w:author="Saif Shariff" w:date="2023-07-14T20:45:00Z">
              <w:tcPr>
                <w:tcW w:w="0" w:type="auto"/>
                <w:noWrap/>
                <w:hideMark/>
              </w:tcPr>
            </w:tcPrChange>
          </w:tcPr>
          <w:p w14:paraId="0D365AE7" w14:textId="77777777" w:rsidR="00AA3DE6" w:rsidRPr="00AA3DE6" w:rsidRDefault="00AA3DE6" w:rsidP="00AA3DE6">
            <w:pPr>
              <w:pStyle w:val="ListParagraph"/>
              <w:ind w:left="426"/>
              <w:jc w:val="both"/>
              <w:rPr>
                <w:ins w:id="348" w:author="Saif Shariff" w:date="2023-07-14T20:39:00Z"/>
              </w:rPr>
              <w:pPrChange w:id="349" w:author="Saif Shariff" w:date="2023-07-14T20:44:00Z">
                <w:pPr>
                  <w:pStyle w:val="ListParagraph"/>
                  <w:ind w:left="426"/>
                  <w:jc w:val="both"/>
                </w:pPr>
              </w:pPrChange>
            </w:pPr>
            <w:ins w:id="350" w:author="Saif Shariff" w:date="2023-07-14T20:39:00Z">
              <w:r w:rsidRPr="00AA3DE6">
                <w:t>b9</w:t>
              </w:r>
            </w:ins>
          </w:p>
        </w:tc>
        <w:tc>
          <w:tcPr>
            <w:tcW w:w="3857" w:type="dxa"/>
            <w:noWrap/>
            <w:hideMark/>
            <w:tcPrChange w:id="351" w:author="Saif Shariff" w:date="2023-07-14T20:45:00Z">
              <w:tcPr>
                <w:tcW w:w="0" w:type="auto"/>
                <w:noWrap/>
                <w:hideMark/>
              </w:tcPr>
            </w:tcPrChange>
          </w:tcPr>
          <w:p w14:paraId="794A0843" w14:textId="77777777" w:rsidR="00AA3DE6" w:rsidRPr="00AA3DE6" w:rsidRDefault="00AA3DE6" w:rsidP="00AA3DE6">
            <w:pPr>
              <w:pStyle w:val="ListParagraph"/>
              <w:spacing w:line="240" w:lineRule="auto"/>
              <w:ind w:left="426"/>
              <w:jc w:val="both"/>
              <w:rPr>
                <w:ins w:id="352" w:author="Saif Shariff" w:date="2023-07-14T20:39:00Z"/>
              </w:rPr>
              <w:pPrChange w:id="353" w:author="Saif Shariff" w:date="2023-07-14T20:44:00Z">
                <w:pPr>
                  <w:pStyle w:val="ListParagraph"/>
                  <w:ind w:left="426"/>
                  <w:jc w:val="both"/>
                </w:pPr>
              </w:pPrChange>
            </w:pPr>
            <w:ins w:id="354" w:author="Saif Shariff" w:date="2023-07-14T20:39:00Z">
              <w:r w:rsidRPr="00AA3DE6">
                <w:t>462</w:t>
              </w:r>
            </w:ins>
          </w:p>
        </w:tc>
      </w:tr>
      <w:tr w:rsidR="00AA3DE6" w:rsidRPr="00AA3DE6" w14:paraId="298633D5" w14:textId="77777777" w:rsidTr="00AA3DE6">
        <w:trPr>
          <w:trHeight w:val="301"/>
          <w:ins w:id="355" w:author="Saif Shariff" w:date="2023-07-14T20:39:00Z"/>
          <w:trPrChange w:id="356" w:author="Saif Shariff" w:date="2023-07-14T20:45:00Z">
            <w:trPr>
              <w:trHeight w:val="301"/>
            </w:trPr>
          </w:trPrChange>
        </w:trPr>
        <w:tc>
          <w:tcPr>
            <w:tcW w:w="5040" w:type="dxa"/>
            <w:noWrap/>
            <w:hideMark/>
            <w:tcPrChange w:id="357" w:author="Saif Shariff" w:date="2023-07-14T20:45:00Z">
              <w:tcPr>
                <w:tcW w:w="0" w:type="auto"/>
                <w:noWrap/>
                <w:hideMark/>
              </w:tcPr>
            </w:tcPrChange>
          </w:tcPr>
          <w:p w14:paraId="36AEAB25" w14:textId="77777777" w:rsidR="00AA3DE6" w:rsidRPr="00AA3DE6" w:rsidRDefault="00AA3DE6" w:rsidP="00AA3DE6">
            <w:pPr>
              <w:pStyle w:val="ListParagraph"/>
              <w:ind w:left="426"/>
              <w:jc w:val="both"/>
              <w:rPr>
                <w:ins w:id="358" w:author="Saif Shariff" w:date="2023-07-14T20:39:00Z"/>
              </w:rPr>
              <w:pPrChange w:id="359" w:author="Saif Shariff" w:date="2023-07-14T20:44:00Z">
                <w:pPr>
                  <w:pStyle w:val="ListParagraph"/>
                  <w:ind w:left="426"/>
                  <w:jc w:val="both"/>
                </w:pPr>
              </w:pPrChange>
            </w:pPr>
            <w:ins w:id="360" w:author="Saif Shariff" w:date="2023-07-14T20:39:00Z">
              <w:r w:rsidRPr="00AA3DE6">
                <w:t>c-10</w:t>
              </w:r>
            </w:ins>
          </w:p>
        </w:tc>
        <w:tc>
          <w:tcPr>
            <w:tcW w:w="3857" w:type="dxa"/>
            <w:noWrap/>
            <w:hideMark/>
            <w:tcPrChange w:id="361" w:author="Saif Shariff" w:date="2023-07-14T20:45:00Z">
              <w:tcPr>
                <w:tcW w:w="0" w:type="auto"/>
                <w:noWrap/>
                <w:hideMark/>
              </w:tcPr>
            </w:tcPrChange>
          </w:tcPr>
          <w:p w14:paraId="65E8719F" w14:textId="77777777" w:rsidR="00AA3DE6" w:rsidRPr="00AA3DE6" w:rsidRDefault="00AA3DE6" w:rsidP="00AA3DE6">
            <w:pPr>
              <w:pStyle w:val="ListParagraph"/>
              <w:spacing w:line="240" w:lineRule="auto"/>
              <w:ind w:left="426"/>
              <w:jc w:val="both"/>
              <w:rPr>
                <w:ins w:id="362" w:author="Saif Shariff" w:date="2023-07-14T20:39:00Z"/>
              </w:rPr>
              <w:pPrChange w:id="363" w:author="Saif Shariff" w:date="2023-07-14T20:44:00Z">
                <w:pPr>
                  <w:pStyle w:val="ListParagraph"/>
                  <w:ind w:left="426"/>
                  <w:jc w:val="both"/>
                </w:pPr>
              </w:pPrChange>
            </w:pPr>
            <w:ins w:id="364" w:author="Saif Shariff" w:date="2023-07-14T20:39:00Z">
              <w:r w:rsidRPr="00AA3DE6">
                <w:t>232</w:t>
              </w:r>
            </w:ins>
          </w:p>
        </w:tc>
      </w:tr>
      <w:tr w:rsidR="00AA3DE6" w:rsidRPr="00AA3DE6" w14:paraId="2AE0BF30" w14:textId="77777777" w:rsidTr="00AA3DE6">
        <w:trPr>
          <w:trHeight w:val="301"/>
          <w:ins w:id="365" w:author="Saif Shariff" w:date="2023-07-14T20:39:00Z"/>
          <w:trPrChange w:id="366" w:author="Saif Shariff" w:date="2023-07-14T20:45:00Z">
            <w:trPr>
              <w:trHeight w:val="301"/>
            </w:trPr>
          </w:trPrChange>
        </w:trPr>
        <w:tc>
          <w:tcPr>
            <w:tcW w:w="5040" w:type="dxa"/>
            <w:noWrap/>
            <w:hideMark/>
            <w:tcPrChange w:id="367" w:author="Saif Shariff" w:date="2023-07-14T20:45:00Z">
              <w:tcPr>
                <w:tcW w:w="0" w:type="auto"/>
                <w:noWrap/>
                <w:hideMark/>
              </w:tcPr>
            </w:tcPrChange>
          </w:tcPr>
          <w:p w14:paraId="5A4892A1" w14:textId="77777777" w:rsidR="00AA3DE6" w:rsidRPr="00AA3DE6" w:rsidRDefault="00AA3DE6" w:rsidP="00AA3DE6">
            <w:pPr>
              <w:pStyle w:val="ListParagraph"/>
              <w:ind w:left="426"/>
              <w:jc w:val="both"/>
              <w:rPr>
                <w:ins w:id="368" w:author="Saif Shariff" w:date="2023-07-14T20:39:00Z"/>
              </w:rPr>
              <w:pPrChange w:id="369" w:author="Saif Shariff" w:date="2023-07-14T20:44:00Z">
                <w:pPr>
                  <w:pStyle w:val="ListParagraph"/>
                  <w:ind w:left="426"/>
                  <w:jc w:val="both"/>
                </w:pPr>
              </w:pPrChange>
            </w:pPr>
            <w:ins w:id="370" w:author="Saif Shariff" w:date="2023-07-14T20:39:00Z">
              <w:r w:rsidRPr="00AA3DE6">
                <w:t>c5</w:t>
              </w:r>
            </w:ins>
          </w:p>
        </w:tc>
        <w:tc>
          <w:tcPr>
            <w:tcW w:w="3857" w:type="dxa"/>
            <w:noWrap/>
            <w:hideMark/>
            <w:tcPrChange w:id="371" w:author="Saif Shariff" w:date="2023-07-14T20:45:00Z">
              <w:tcPr>
                <w:tcW w:w="0" w:type="auto"/>
                <w:noWrap/>
                <w:hideMark/>
              </w:tcPr>
            </w:tcPrChange>
          </w:tcPr>
          <w:p w14:paraId="2D2E0E85" w14:textId="77777777" w:rsidR="00AA3DE6" w:rsidRPr="00AA3DE6" w:rsidRDefault="00AA3DE6" w:rsidP="00AA3DE6">
            <w:pPr>
              <w:pStyle w:val="ListParagraph"/>
              <w:spacing w:line="240" w:lineRule="auto"/>
              <w:ind w:left="426"/>
              <w:jc w:val="both"/>
              <w:rPr>
                <w:ins w:id="372" w:author="Saif Shariff" w:date="2023-07-14T20:39:00Z"/>
              </w:rPr>
              <w:pPrChange w:id="373" w:author="Saif Shariff" w:date="2023-07-14T20:44:00Z">
                <w:pPr>
                  <w:pStyle w:val="ListParagraph"/>
                  <w:ind w:left="426"/>
                  <w:jc w:val="both"/>
                </w:pPr>
              </w:pPrChange>
            </w:pPr>
            <w:ins w:id="374" w:author="Saif Shariff" w:date="2023-07-14T20:39:00Z">
              <w:r w:rsidRPr="00AA3DE6">
                <w:t>1747</w:t>
              </w:r>
            </w:ins>
          </w:p>
        </w:tc>
      </w:tr>
      <w:tr w:rsidR="00AA3DE6" w:rsidRPr="00AA3DE6" w14:paraId="5A137C46" w14:textId="77777777" w:rsidTr="00AA3DE6">
        <w:trPr>
          <w:trHeight w:val="301"/>
          <w:ins w:id="375" w:author="Saif Shariff" w:date="2023-07-14T20:39:00Z"/>
          <w:trPrChange w:id="376" w:author="Saif Shariff" w:date="2023-07-14T20:45:00Z">
            <w:trPr>
              <w:trHeight w:val="301"/>
            </w:trPr>
          </w:trPrChange>
        </w:trPr>
        <w:tc>
          <w:tcPr>
            <w:tcW w:w="5040" w:type="dxa"/>
            <w:noWrap/>
            <w:hideMark/>
            <w:tcPrChange w:id="377" w:author="Saif Shariff" w:date="2023-07-14T20:45:00Z">
              <w:tcPr>
                <w:tcW w:w="0" w:type="auto"/>
                <w:noWrap/>
                <w:hideMark/>
              </w:tcPr>
            </w:tcPrChange>
          </w:tcPr>
          <w:p w14:paraId="3C3C37F5" w14:textId="77777777" w:rsidR="00AA3DE6" w:rsidRPr="00AA3DE6" w:rsidRDefault="00AA3DE6" w:rsidP="00AA3DE6">
            <w:pPr>
              <w:pStyle w:val="ListParagraph"/>
              <w:ind w:left="426"/>
              <w:jc w:val="both"/>
              <w:rPr>
                <w:ins w:id="378" w:author="Saif Shariff" w:date="2023-07-14T20:39:00Z"/>
              </w:rPr>
              <w:pPrChange w:id="379" w:author="Saif Shariff" w:date="2023-07-14T20:44:00Z">
                <w:pPr>
                  <w:pStyle w:val="ListParagraph"/>
                  <w:ind w:left="426"/>
                  <w:jc w:val="both"/>
                </w:pPr>
              </w:pPrChange>
            </w:pPr>
            <w:ins w:id="380" w:author="Saif Shariff" w:date="2023-07-14T20:39:00Z">
              <w:r w:rsidRPr="00AA3DE6">
                <w:t>c8</w:t>
              </w:r>
            </w:ins>
          </w:p>
        </w:tc>
        <w:tc>
          <w:tcPr>
            <w:tcW w:w="3857" w:type="dxa"/>
            <w:noWrap/>
            <w:hideMark/>
            <w:tcPrChange w:id="381" w:author="Saif Shariff" w:date="2023-07-14T20:45:00Z">
              <w:tcPr>
                <w:tcW w:w="0" w:type="auto"/>
                <w:noWrap/>
                <w:hideMark/>
              </w:tcPr>
            </w:tcPrChange>
          </w:tcPr>
          <w:p w14:paraId="6D3B8CD1" w14:textId="77777777" w:rsidR="00AA3DE6" w:rsidRPr="00AA3DE6" w:rsidRDefault="00AA3DE6" w:rsidP="00AA3DE6">
            <w:pPr>
              <w:pStyle w:val="ListParagraph"/>
              <w:spacing w:line="240" w:lineRule="auto"/>
              <w:ind w:left="426"/>
              <w:jc w:val="both"/>
              <w:rPr>
                <w:ins w:id="382" w:author="Saif Shariff" w:date="2023-07-14T20:39:00Z"/>
              </w:rPr>
              <w:pPrChange w:id="383" w:author="Saif Shariff" w:date="2023-07-14T20:44:00Z">
                <w:pPr>
                  <w:pStyle w:val="ListParagraph"/>
                  <w:ind w:left="426"/>
                  <w:jc w:val="both"/>
                </w:pPr>
              </w:pPrChange>
            </w:pPr>
            <w:ins w:id="384" w:author="Saif Shariff" w:date="2023-07-14T20:39:00Z">
              <w:r w:rsidRPr="00AA3DE6">
                <w:t>320</w:t>
              </w:r>
            </w:ins>
          </w:p>
        </w:tc>
      </w:tr>
      <w:tr w:rsidR="00AA3DE6" w:rsidRPr="00AA3DE6" w14:paraId="04D4E35F" w14:textId="77777777" w:rsidTr="00AA3DE6">
        <w:trPr>
          <w:trHeight w:val="301"/>
          <w:ins w:id="385" w:author="Saif Shariff" w:date="2023-07-14T20:39:00Z"/>
          <w:trPrChange w:id="386" w:author="Saif Shariff" w:date="2023-07-14T20:45:00Z">
            <w:trPr>
              <w:trHeight w:val="301"/>
            </w:trPr>
          </w:trPrChange>
        </w:trPr>
        <w:tc>
          <w:tcPr>
            <w:tcW w:w="5040" w:type="dxa"/>
            <w:noWrap/>
            <w:hideMark/>
            <w:tcPrChange w:id="387" w:author="Saif Shariff" w:date="2023-07-14T20:45:00Z">
              <w:tcPr>
                <w:tcW w:w="0" w:type="auto"/>
                <w:noWrap/>
                <w:hideMark/>
              </w:tcPr>
            </w:tcPrChange>
          </w:tcPr>
          <w:p w14:paraId="378F321F" w14:textId="77777777" w:rsidR="00AA3DE6" w:rsidRPr="00AA3DE6" w:rsidRDefault="00AA3DE6" w:rsidP="00AA3DE6">
            <w:pPr>
              <w:pStyle w:val="ListParagraph"/>
              <w:ind w:left="426"/>
              <w:jc w:val="both"/>
              <w:rPr>
                <w:ins w:id="388" w:author="Saif Shariff" w:date="2023-07-14T20:39:00Z"/>
              </w:rPr>
              <w:pPrChange w:id="389" w:author="Saif Shariff" w:date="2023-07-14T20:44:00Z">
                <w:pPr>
                  <w:pStyle w:val="ListParagraph"/>
                  <w:ind w:left="426"/>
                  <w:jc w:val="both"/>
                </w:pPr>
              </w:pPrChange>
            </w:pPr>
            <w:ins w:id="390" w:author="Saif Shariff" w:date="2023-07-14T20:39:00Z">
              <w:r w:rsidRPr="00AA3DE6">
                <w:t>c9</w:t>
              </w:r>
            </w:ins>
          </w:p>
        </w:tc>
        <w:tc>
          <w:tcPr>
            <w:tcW w:w="3857" w:type="dxa"/>
            <w:noWrap/>
            <w:hideMark/>
            <w:tcPrChange w:id="391" w:author="Saif Shariff" w:date="2023-07-14T20:45:00Z">
              <w:tcPr>
                <w:tcW w:w="0" w:type="auto"/>
                <w:noWrap/>
                <w:hideMark/>
              </w:tcPr>
            </w:tcPrChange>
          </w:tcPr>
          <w:p w14:paraId="0B82A954" w14:textId="77777777" w:rsidR="00AA3DE6" w:rsidRPr="00AA3DE6" w:rsidRDefault="00AA3DE6" w:rsidP="00AA3DE6">
            <w:pPr>
              <w:pStyle w:val="ListParagraph"/>
              <w:spacing w:line="240" w:lineRule="auto"/>
              <w:ind w:left="426"/>
              <w:jc w:val="both"/>
              <w:rPr>
                <w:ins w:id="392" w:author="Saif Shariff" w:date="2023-07-14T20:39:00Z"/>
              </w:rPr>
              <w:pPrChange w:id="393" w:author="Saif Shariff" w:date="2023-07-14T20:44:00Z">
                <w:pPr>
                  <w:pStyle w:val="ListParagraph"/>
                  <w:ind w:left="426"/>
                  <w:jc w:val="both"/>
                </w:pPr>
              </w:pPrChange>
            </w:pPr>
            <w:ins w:id="394" w:author="Saif Shariff" w:date="2023-07-14T20:39:00Z">
              <w:r w:rsidRPr="00AA3DE6">
                <w:t>1792</w:t>
              </w:r>
            </w:ins>
          </w:p>
        </w:tc>
      </w:tr>
      <w:tr w:rsidR="00AA3DE6" w:rsidRPr="00AA3DE6" w14:paraId="6082931E" w14:textId="77777777" w:rsidTr="00AA3DE6">
        <w:trPr>
          <w:trHeight w:val="301"/>
          <w:ins w:id="395" w:author="Saif Shariff" w:date="2023-07-14T20:39:00Z"/>
          <w:trPrChange w:id="396" w:author="Saif Shariff" w:date="2023-07-14T20:45:00Z">
            <w:trPr>
              <w:trHeight w:val="301"/>
            </w:trPr>
          </w:trPrChange>
        </w:trPr>
        <w:tc>
          <w:tcPr>
            <w:tcW w:w="5040" w:type="dxa"/>
            <w:noWrap/>
            <w:hideMark/>
            <w:tcPrChange w:id="397" w:author="Saif Shariff" w:date="2023-07-14T20:45:00Z">
              <w:tcPr>
                <w:tcW w:w="0" w:type="auto"/>
                <w:noWrap/>
                <w:hideMark/>
              </w:tcPr>
            </w:tcPrChange>
          </w:tcPr>
          <w:p w14:paraId="4D7CC1F6" w14:textId="77777777" w:rsidR="00AA3DE6" w:rsidRPr="00AA3DE6" w:rsidRDefault="00AA3DE6" w:rsidP="00AA3DE6">
            <w:pPr>
              <w:pStyle w:val="ListParagraph"/>
              <w:ind w:left="426"/>
              <w:jc w:val="both"/>
              <w:rPr>
                <w:ins w:id="398" w:author="Saif Shariff" w:date="2023-07-14T20:39:00Z"/>
              </w:rPr>
              <w:pPrChange w:id="399" w:author="Saif Shariff" w:date="2023-07-14T20:44:00Z">
                <w:pPr>
                  <w:pStyle w:val="ListParagraph"/>
                  <w:ind w:left="426"/>
                  <w:jc w:val="both"/>
                </w:pPr>
              </w:pPrChange>
            </w:pPr>
            <w:ins w:id="400" w:author="Saif Shariff" w:date="2023-07-14T20:39:00Z">
              <w:r w:rsidRPr="00AA3DE6">
                <w:t>i1</w:t>
              </w:r>
            </w:ins>
          </w:p>
        </w:tc>
        <w:tc>
          <w:tcPr>
            <w:tcW w:w="3857" w:type="dxa"/>
            <w:noWrap/>
            <w:hideMark/>
            <w:tcPrChange w:id="401" w:author="Saif Shariff" w:date="2023-07-14T20:45:00Z">
              <w:tcPr>
                <w:tcW w:w="0" w:type="auto"/>
                <w:noWrap/>
                <w:hideMark/>
              </w:tcPr>
            </w:tcPrChange>
          </w:tcPr>
          <w:p w14:paraId="4629C9B7" w14:textId="77777777" w:rsidR="00AA3DE6" w:rsidRPr="00AA3DE6" w:rsidRDefault="00AA3DE6" w:rsidP="00AA3DE6">
            <w:pPr>
              <w:pStyle w:val="ListParagraph"/>
              <w:spacing w:line="240" w:lineRule="auto"/>
              <w:ind w:left="426"/>
              <w:jc w:val="both"/>
              <w:rPr>
                <w:ins w:id="402" w:author="Saif Shariff" w:date="2023-07-14T20:39:00Z"/>
              </w:rPr>
              <w:pPrChange w:id="403" w:author="Saif Shariff" w:date="2023-07-14T20:44:00Z">
                <w:pPr>
                  <w:pStyle w:val="ListParagraph"/>
                  <w:ind w:left="426"/>
                  <w:jc w:val="both"/>
                </w:pPr>
              </w:pPrChange>
            </w:pPr>
            <w:ins w:id="404" w:author="Saif Shariff" w:date="2023-07-14T20:39:00Z">
              <w:r w:rsidRPr="00AA3DE6">
                <w:t>222</w:t>
              </w:r>
            </w:ins>
          </w:p>
        </w:tc>
      </w:tr>
      <w:tr w:rsidR="00AA3DE6" w:rsidRPr="00AA3DE6" w14:paraId="61194EA1" w14:textId="77777777" w:rsidTr="00AA3DE6">
        <w:trPr>
          <w:trHeight w:val="301"/>
          <w:ins w:id="405" w:author="Saif Shariff" w:date="2023-07-14T20:39:00Z"/>
          <w:trPrChange w:id="406" w:author="Saif Shariff" w:date="2023-07-14T20:45:00Z">
            <w:trPr>
              <w:trHeight w:val="301"/>
            </w:trPr>
          </w:trPrChange>
        </w:trPr>
        <w:tc>
          <w:tcPr>
            <w:tcW w:w="5040" w:type="dxa"/>
            <w:noWrap/>
            <w:hideMark/>
            <w:tcPrChange w:id="407" w:author="Saif Shariff" w:date="2023-07-14T20:45:00Z">
              <w:tcPr>
                <w:tcW w:w="0" w:type="auto"/>
                <w:noWrap/>
                <w:hideMark/>
              </w:tcPr>
            </w:tcPrChange>
          </w:tcPr>
          <w:p w14:paraId="5C6062CB" w14:textId="77777777" w:rsidR="00AA3DE6" w:rsidRPr="00AA3DE6" w:rsidRDefault="00AA3DE6" w:rsidP="00AA3DE6">
            <w:pPr>
              <w:pStyle w:val="ListParagraph"/>
              <w:ind w:left="426"/>
              <w:jc w:val="both"/>
              <w:rPr>
                <w:ins w:id="408" w:author="Saif Shariff" w:date="2023-07-14T20:39:00Z"/>
              </w:rPr>
              <w:pPrChange w:id="409" w:author="Saif Shariff" w:date="2023-07-14T20:44:00Z">
                <w:pPr>
                  <w:pStyle w:val="ListParagraph"/>
                  <w:ind w:left="426"/>
                  <w:jc w:val="both"/>
                </w:pPr>
              </w:pPrChange>
            </w:pPr>
            <w:ins w:id="410" w:author="Saif Shariff" w:date="2023-07-14T20:39:00Z">
              <w:r w:rsidRPr="00AA3DE6">
                <w:t>i4</w:t>
              </w:r>
            </w:ins>
          </w:p>
        </w:tc>
        <w:tc>
          <w:tcPr>
            <w:tcW w:w="3857" w:type="dxa"/>
            <w:noWrap/>
            <w:hideMark/>
            <w:tcPrChange w:id="411" w:author="Saif Shariff" w:date="2023-07-14T20:45:00Z">
              <w:tcPr>
                <w:tcW w:w="0" w:type="auto"/>
                <w:noWrap/>
                <w:hideMark/>
              </w:tcPr>
            </w:tcPrChange>
          </w:tcPr>
          <w:p w14:paraId="78BAEC3F" w14:textId="77777777" w:rsidR="00AA3DE6" w:rsidRPr="00AA3DE6" w:rsidRDefault="00AA3DE6" w:rsidP="00AA3DE6">
            <w:pPr>
              <w:pStyle w:val="ListParagraph"/>
              <w:spacing w:line="240" w:lineRule="auto"/>
              <w:ind w:left="426"/>
              <w:jc w:val="both"/>
              <w:rPr>
                <w:ins w:id="412" w:author="Saif Shariff" w:date="2023-07-14T20:39:00Z"/>
              </w:rPr>
              <w:pPrChange w:id="413" w:author="Saif Shariff" w:date="2023-07-14T20:44:00Z">
                <w:pPr>
                  <w:pStyle w:val="ListParagraph"/>
                  <w:ind w:left="426"/>
                  <w:jc w:val="both"/>
                </w:pPr>
              </w:pPrChange>
            </w:pPr>
            <w:ins w:id="414" w:author="Saif Shariff" w:date="2023-07-14T20:39:00Z">
              <w:r w:rsidRPr="00AA3DE6">
                <w:t>88</w:t>
              </w:r>
            </w:ins>
          </w:p>
        </w:tc>
      </w:tr>
      <w:tr w:rsidR="00AA3DE6" w:rsidRPr="00AA3DE6" w14:paraId="31CAE896" w14:textId="77777777" w:rsidTr="00AA3DE6">
        <w:trPr>
          <w:trHeight w:val="301"/>
          <w:ins w:id="415" w:author="Saif Shariff" w:date="2023-07-14T20:39:00Z"/>
          <w:trPrChange w:id="416" w:author="Saif Shariff" w:date="2023-07-14T20:45:00Z">
            <w:trPr>
              <w:trHeight w:val="301"/>
            </w:trPr>
          </w:trPrChange>
        </w:trPr>
        <w:tc>
          <w:tcPr>
            <w:tcW w:w="5040" w:type="dxa"/>
            <w:noWrap/>
            <w:hideMark/>
            <w:tcPrChange w:id="417" w:author="Saif Shariff" w:date="2023-07-14T20:45:00Z">
              <w:tcPr>
                <w:tcW w:w="0" w:type="auto"/>
                <w:noWrap/>
                <w:hideMark/>
              </w:tcPr>
            </w:tcPrChange>
          </w:tcPr>
          <w:p w14:paraId="2305BF3F" w14:textId="77777777" w:rsidR="00AA3DE6" w:rsidRPr="00AA3DE6" w:rsidRDefault="00AA3DE6" w:rsidP="00AA3DE6">
            <w:pPr>
              <w:pStyle w:val="ListParagraph"/>
              <w:ind w:left="426"/>
              <w:jc w:val="both"/>
              <w:rPr>
                <w:ins w:id="418" w:author="Saif Shariff" w:date="2023-07-14T20:39:00Z"/>
              </w:rPr>
              <w:pPrChange w:id="419" w:author="Saif Shariff" w:date="2023-07-14T20:44:00Z">
                <w:pPr>
                  <w:pStyle w:val="ListParagraph"/>
                  <w:ind w:left="426"/>
                  <w:jc w:val="both"/>
                </w:pPr>
              </w:pPrChange>
            </w:pPr>
            <w:ins w:id="420" w:author="Saif Shariff" w:date="2023-07-14T20:39:00Z">
              <w:r w:rsidRPr="00AA3DE6">
                <w:t>i5</w:t>
              </w:r>
            </w:ins>
          </w:p>
        </w:tc>
        <w:tc>
          <w:tcPr>
            <w:tcW w:w="3857" w:type="dxa"/>
            <w:noWrap/>
            <w:hideMark/>
            <w:tcPrChange w:id="421" w:author="Saif Shariff" w:date="2023-07-14T20:45:00Z">
              <w:tcPr>
                <w:tcW w:w="0" w:type="auto"/>
                <w:noWrap/>
                <w:hideMark/>
              </w:tcPr>
            </w:tcPrChange>
          </w:tcPr>
          <w:p w14:paraId="2E869BAB" w14:textId="77777777" w:rsidR="00AA3DE6" w:rsidRPr="00AA3DE6" w:rsidRDefault="00AA3DE6" w:rsidP="00AA3DE6">
            <w:pPr>
              <w:pStyle w:val="ListParagraph"/>
              <w:spacing w:line="240" w:lineRule="auto"/>
              <w:ind w:left="426"/>
              <w:jc w:val="both"/>
              <w:rPr>
                <w:ins w:id="422" w:author="Saif Shariff" w:date="2023-07-14T20:39:00Z"/>
              </w:rPr>
              <w:pPrChange w:id="423" w:author="Saif Shariff" w:date="2023-07-14T20:44:00Z">
                <w:pPr>
                  <w:pStyle w:val="ListParagraph"/>
                  <w:ind w:left="426"/>
                  <w:jc w:val="both"/>
                </w:pPr>
              </w:pPrChange>
            </w:pPr>
            <w:ins w:id="424" w:author="Saif Shariff" w:date="2023-07-14T20:39:00Z">
              <w:r w:rsidRPr="00AA3DE6">
                <w:t>787</w:t>
              </w:r>
            </w:ins>
          </w:p>
        </w:tc>
      </w:tr>
      <w:tr w:rsidR="00AA3DE6" w:rsidRPr="00AA3DE6" w14:paraId="103CBC52" w14:textId="77777777" w:rsidTr="00AA3DE6">
        <w:trPr>
          <w:trHeight w:val="301"/>
          <w:ins w:id="425" w:author="Saif Shariff" w:date="2023-07-14T20:39:00Z"/>
          <w:trPrChange w:id="426" w:author="Saif Shariff" w:date="2023-07-14T20:45:00Z">
            <w:trPr>
              <w:trHeight w:val="301"/>
            </w:trPr>
          </w:trPrChange>
        </w:trPr>
        <w:tc>
          <w:tcPr>
            <w:tcW w:w="5040" w:type="dxa"/>
            <w:noWrap/>
            <w:hideMark/>
            <w:tcPrChange w:id="427" w:author="Saif Shariff" w:date="2023-07-14T20:45:00Z">
              <w:tcPr>
                <w:tcW w:w="0" w:type="auto"/>
                <w:noWrap/>
                <w:hideMark/>
              </w:tcPr>
            </w:tcPrChange>
          </w:tcPr>
          <w:p w14:paraId="3B519644" w14:textId="77777777" w:rsidR="00AA3DE6" w:rsidRPr="00AA3DE6" w:rsidRDefault="00AA3DE6" w:rsidP="00AA3DE6">
            <w:pPr>
              <w:pStyle w:val="ListParagraph"/>
              <w:ind w:left="426"/>
              <w:jc w:val="both"/>
              <w:rPr>
                <w:ins w:id="428" w:author="Saif Shariff" w:date="2023-07-14T20:39:00Z"/>
              </w:rPr>
              <w:pPrChange w:id="429" w:author="Saif Shariff" w:date="2023-07-14T20:44:00Z">
                <w:pPr>
                  <w:pStyle w:val="ListParagraph"/>
                  <w:ind w:left="426"/>
                  <w:jc w:val="both"/>
                </w:pPr>
              </w:pPrChange>
            </w:pPr>
            <w:ins w:id="430" w:author="Saif Shariff" w:date="2023-07-14T20:39:00Z">
              <w:r w:rsidRPr="00AA3DE6">
                <w:t>i6</w:t>
              </w:r>
            </w:ins>
          </w:p>
        </w:tc>
        <w:tc>
          <w:tcPr>
            <w:tcW w:w="3857" w:type="dxa"/>
            <w:noWrap/>
            <w:hideMark/>
            <w:tcPrChange w:id="431" w:author="Saif Shariff" w:date="2023-07-14T20:45:00Z">
              <w:tcPr>
                <w:tcW w:w="0" w:type="auto"/>
                <w:noWrap/>
                <w:hideMark/>
              </w:tcPr>
            </w:tcPrChange>
          </w:tcPr>
          <w:p w14:paraId="43FE6F5E" w14:textId="77777777" w:rsidR="00AA3DE6" w:rsidRPr="00AA3DE6" w:rsidRDefault="00AA3DE6" w:rsidP="00AA3DE6">
            <w:pPr>
              <w:pStyle w:val="ListParagraph"/>
              <w:spacing w:line="240" w:lineRule="auto"/>
              <w:ind w:left="426"/>
              <w:jc w:val="both"/>
              <w:rPr>
                <w:ins w:id="432" w:author="Saif Shariff" w:date="2023-07-14T20:39:00Z"/>
              </w:rPr>
              <w:pPrChange w:id="433" w:author="Saif Shariff" w:date="2023-07-14T20:44:00Z">
                <w:pPr>
                  <w:pStyle w:val="ListParagraph"/>
                  <w:ind w:left="426"/>
                  <w:jc w:val="both"/>
                </w:pPr>
              </w:pPrChange>
            </w:pPr>
            <w:ins w:id="434" w:author="Saif Shariff" w:date="2023-07-14T20:39:00Z">
              <w:r w:rsidRPr="00AA3DE6">
                <w:t>527</w:t>
              </w:r>
            </w:ins>
          </w:p>
        </w:tc>
      </w:tr>
      <w:tr w:rsidR="00AA3DE6" w:rsidRPr="00AA3DE6" w14:paraId="077998BC" w14:textId="77777777" w:rsidTr="00AA3DE6">
        <w:trPr>
          <w:trHeight w:val="301"/>
          <w:ins w:id="435" w:author="Saif Shariff" w:date="2023-07-14T20:39:00Z"/>
          <w:trPrChange w:id="436" w:author="Saif Shariff" w:date="2023-07-14T20:45:00Z">
            <w:trPr>
              <w:trHeight w:val="301"/>
            </w:trPr>
          </w:trPrChange>
        </w:trPr>
        <w:tc>
          <w:tcPr>
            <w:tcW w:w="5040" w:type="dxa"/>
            <w:noWrap/>
            <w:hideMark/>
            <w:tcPrChange w:id="437" w:author="Saif Shariff" w:date="2023-07-14T20:45:00Z">
              <w:tcPr>
                <w:tcW w:w="0" w:type="auto"/>
                <w:noWrap/>
                <w:hideMark/>
              </w:tcPr>
            </w:tcPrChange>
          </w:tcPr>
          <w:p w14:paraId="7DC665BF" w14:textId="77777777" w:rsidR="00AA3DE6" w:rsidRPr="00AA3DE6" w:rsidRDefault="00AA3DE6" w:rsidP="00AA3DE6">
            <w:pPr>
              <w:pStyle w:val="ListParagraph"/>
              <w:ind w:left="426"/>
              <w:jc w:val="both"/>
              <w:rPr>
                <w:ins w:id="438" w:author="Saif Shariff" w:date="2023-07-14T20:39:00Z"/>
              </w:rPr>
              <w:pPrChange w:id="439" w:author="Saif Shariff" w:date="2023-07-14T20:44:00Z">
                <w:pPr>
                  <w:pStyle w:val="ListParagraph"/>
                  <w:ind w:left="426"/>
                  <w:jc w:val="both"/>
                </w:pPr>
              </w:pPrChange>
            </w:pPr>
            <w:ins w:id="440" w:author="Saif Shariff" w:date="2023-07-14T20:39:00Z">
              <w:r w:rsidRPr="00AA3DE6">
                <w:t>i7</w:t>
              </w:r>
            </w:ins>
          </w:p>
        </w:tc>
        <w:tc>
          <w:tcPr>
            <w:tcW w:w="3857" w:type="dxa"/>
            <w:noWrap/>
            <w:hideMark/>
            <w:tcPrChange w:id="441" w:author="Saif Shariff" w:date="2023-07-14T20:45:00Z">
              <w:tcPr>
                <w:tcW w:w="0" w:type="auto"/>
                <w:noWrap/>
                <w:hideMark/>
              </w:tcPr>
            </w:tcPrChange>
          </w:tcPr>
          <w:p w14:paraId="3F3A3A30" w14:textId="77777777" w:rsidR="00AA3DE6" w:rsidRPr="00AA3DE6" w:rsidRDefault="00AA3DE6" w:rsidP="00AA3DE6">
            <w:pPr>
              <w:pStyle w:val="ListParagraph"/>
              <w:spacing w:line="240" w:lineRule="auto"/>
              <w:ind w:left="426"/>
              <w:jc w:val="both"/>
              <w:rPr>
                <w:ins w:id="442" w:author="Saif Shariff" w:date="2023-07-14T20:39:00Z"/>
              </w:rPr>
              <w:pPrChange w:id="443" w:author="Saif Shariff" w:date="2023-07-14T20:44:00Z">
                <w:pPr>
                  <w:pStyle w:val="ListParagraph"/>
                  <w:ind w:left="426"/>
                  <w:jc w:val="both"/>
                </w:pPr>
              </w:pPrChange>
            </w:pPr>
            <w:ins w:id="444" w:author="Saif Shariff" w:date="2023-07-14T20:39:00Z">
              <w:r w:rsidRPr="00AA3DE6">
                <w:t>982</w:t>
              </w:r>
            </w:ins>
          </w:p>
        </w:tc>
      </w:tr>
      <w:tr w:rsidR="00AA3DE6" w:rsidRPr="00AA3DE6" w14:paraId="2FDBC3EC" w14:textId="77777777" w:rsidTr="00AA3DE6">
        <w:trPr>
          <w:trHeight w:val="301"/>
          <w:ins w:id="445" w:author="Saif Shariff" w:date="2023-07-14T20:39:00Z"/>
          <w:trPrChange w:id="446" w:author="Saif Shariff" w:date="2023-07-14T20:45:00Z">
            <w:trPr>
              <w:trHeight w:val="301"/>
            </w:trPr>
          </w:trPrChange>
        </w:trPr>
        <w:tc>
          <w:tcPr>
            <w:tcW w:w="5040" w:type="dxa"/>
            <w:noWrap/>
            <w:hideMark/>
            <w:tcPrChange w:id="447" w:author="Saif Shariff" w:date="2023-07-14T20:45:00Z">
              <w:tcPr>
                <w:tcW w:w="0" w:type="auto"/>
                <w:noWrap/>
                <w:hideMark/>
              </w:tcPr>
            </w:tcPrChange>
          </w:tcPr>
          <w:p w14:paraId="4F88A120" w14:textId="77777777" w:rsidR="00AA3DE6" w:rsidRPr="00AA3DE6" w:rsidRDefault="00AA3DE6" w:rsidP="00AA3DE6">
            <w:pPr>
              <w:pStyle w:val="ListParagraph"/>
              <w:ind w:left="426"/>
              <w:jc w:val="both"/>
              <w:rPr>
                <w:ins w:id="448" w:author="Saif Shariff" w:date="2023-07-14T20:39:00Z"/>
              </w:rPr>
              <w:pPrChange w:id="449" w:author="Saif Shariff" w:date="2023-07-14T20:44:00Z">
                <w:pPr>
                  <w:pStyle w:val="ListParagraph"/>
                  <w:ind w:left="426"/>
                  <w:jc w:val="both"/>
                </w:pPr>
              </w:pPrChange>
            </w:pPr>
            <w:ins w:id="450" w:author="Saif Shariff" w:date="2023-07-14T20:39:00Z">
              <w:r w:rsidRPr="00AA3DE6">
                <w:t>m6</w:t>
              </w:r>
            </w:ins>
          </w:p>
        </w:tc>
        <w:tc>
          <w:tcPr>
            <w:tcW w:w="3857" w:type="dxa"/>
            <w:noWrap/>
            <w:hideMark/>
            <w:tcPrChange w:id="451" w:author="Saif Shariff" w:date="2023-07-14T20:45:00Z">
              <w:tcPr>
                <w:tcW w:w="0" w:type="auto"/>
                <w:noWrap/>
                <w:hideMark/>
              </w:tcPr>
            </w:tcPrChange>
          </w:tcPr>
          <w:p w14:paraId="479A19EC" w14:textId="77777777" w:rsidR="00AA3DE6" w:rsidRPr="00AA3DE6" w:rsidRDefault="00AA3DE6" w:rsidP="00AA3DE6">
            <w:pPr>
              <w:pStyle w:val="ListParagraph"/>
              <w:spacing w:line="240" w:lineRule="auto"/>
              <w:ind w:left="426"/>
              <w:jc w:val="both"/>
              <w:rPr>
                <w:ins w:id="452" w:author="Saif Shariff" w:date="2023-07-14T20:39:00Z"/>
              </w:rPr>
              <w:pPrChange w:id="453" w:author="Saif Shariff" w:date="2023-07-14T20:44:00Z">
                <w:pPr>
                  <w:pStyle w:val="ListParagraph"/>
                  <w:ind w:left="426"/>
                  <w:jc w:val="both"/>
                </w:pPr>
              </w:pPrChange>
            </w:pPr>
            <w:ins w:id="454" w:author="Saif Shariff" w:date="2023-07-14T20:39:00Z">
              <w:r w:rsidRPr="00AA3DE6">
                <w:t>3</w:t>
              </w:r>
            </w:ins>
          </w:p>
        </w:tc>
      </w:tr>
      <w:tr w:rsidR="00AA3DE6" w:rsidRPr="00AA3DE6" w14:paraId="470BE395" w14:textId="77777777" w:rsidTr="00AA3DE6">
        <w:trPr>
          <w:trHeight w:val="301"/>
          <w:ins w:id="455" w:author="Saif Shariff" w:date="2023-07-14T20:39:00Z"/>
          <w:trPrChange w:id="456" w:author="Saif Shariff" w:date="2023-07-14T20:45:00Z">
            <w:trPr>
              <w:trHeight w:val="301"/>
            </w:trPr>
          </w:trPrChange>
        </w:trPr>
        <w:tc>
          <w:tcPr>
            <w:tcW w:w="5040" w:type="dxa"/>
            <w:noWrap/>
            <w:hideMark/>
            <w:tcPrChange w:id="457" w:author="Saif Shariff" w:date="2023-07-14T20:45:00Z">
              <w:tcPr>
                <w:tcW w:w="0" w:type="auto"/>
                <w:noWrap/>
                <w:hideMark/>
              </w:tcPr>
            </w:tcPrChange>
          </w:tcPr>
          <w:p w14:paraId="47B94FC6" w14:textId="77777777" w:rsidR="00AA3DE6" w:rsidRPr="00AA3DE6" w:rsidRDefault="00AA3DE6" w:rsidP="00AA3DE6">
            <w:pPr>
              <w:pStyle w:val="ListParagraph"/>
              <w:ind w:left="426"/>
              <w:jc w:val="both"/>
              <w:rPr>
                <w:ins w:id="458" w:author="Saif Shariff" w:date="2023-07-14T20:39:00Z"/>
              </w:rPr>
              <w:pPrChange w:id="459" w:author="Saif Shariff" w:date="2023-07-14T20:44:00Z">
                <w:pPr>
                  <w:pStyle w:val="ListParagraph"/>
                  <w:ind w:left="426"/>
                  <w:jc w:val="both"/>
                </w:pPr>
              </w:pPrChange>
            </w:pPr>
            <w:ins w:id="460" w:author="Saif Shariff" w:date="2023-07-14T20:39:00Z">
              <w:r w:rsidRPr="00AA3DE6">
                <w:t>m7</w:t>
              </w:r>
            </w:ins>
          </w:p>
        </w:tc>
        <w:tc>
          <w:tcPr>
            <w:tcW w:w="3857" w:type="dxa"/>
            <w:noWrap/>
            <w:hideMark/>
            <w:tcPrChange w:id="461" w:author="Saif Shariff" w:date="2023-07-14T20:45:00Z">
              <w:tcPr>
                <w:tcW w:w="0" w:type="auto"/>
                <w:noWrap/>
                <w:hideMark/>
              </w:tcPr>
            </w:tcPrChange>
          </w:tcPr>
          <w:p w14:paraId="2B3628E3" w14:textId="77777777" w:rsidR="00AA3DE6" w:rsidRPr="00AA3DE6" w:rsidRDefault="00AA3DE6" w:rsidP="00AA3DE6">
            <w:pPr>
              <w:pStyle w:val="ListParagraph"/>
              <w:spacing w:line="240" w:lineRule="auto"/>
              <w:ind w:left="426"/>
              <w:jc w:val="both"/>
              <w:rPr>
                <w:ins w:id="462" w:author="Saif Shariff" w:date="2023-07-14T20:39:00Z"/>
              </w:rPr>
              <w:pPrChange w:id="463" w:author="Saif Shariff" w:date="2023-07-14T20:44:00Z">
                <w:pPr>
                  <w:pStyle w:val="ListParagraph"/>
                  <w:ind w:left="426"/>
                  <w:jc w:val="both"/>
                </w:pPr>
              </w:pPrChange>
            </w:pPr>
            <w:ins w:id="464" w:author="Saif Shariff" w:date="2023-07-14T20:39:00Z">
              <w:r w:rsidRPr="00AA3DE6">
                <w:t>1</w:t>
              </w:r>
            </w:ins>
          </w:p>
        </w:tc>
      </w:tr>
      <w:tr w:rsidR="00AA3DE6" w:rsidRPr="00AA3DE6" w14:paraId="711A7608" w14:textId="77777777" w:rsidTr="00AA3DE6">
        <w:trPr>
          <w:trHeight w:val="301"/>
          <w:ins w:id="465" w:author="Saif Shariff" w:date="2023-07-14T20:39:00Z"/>
          <w:trPrChange w:id="466" w:author="Saif Shariff" w:date="2023-07-14T20:45:00Z">
            <w:trPr>
              <w:trHeight w:val="301"/>
            </w:trPr>
          </w:trPrChange>
        </w:trPr>
        <w:tc>
          <w:tcPr>
            <w:tcW w:w="5040" w:type="dxa"/>
            <w:noWrap/>
            <w:hideMark/>
            <w:tcPrChange w:id="467" w:author="Saif Shariff" w:date="2023-07-14T20:45:00Z">
              <w:tcPr>
                <w:tcW w:w="0" w:type="auto"/>
                <w:noWrap/>
                <w:hideMark/>
              </w:tcPr>
            </w:tcPrChange>
          </w:tcPr>
          <w:p w14:paraId="2CFBDFBB" w14:textId="77777777" w:rsidR="00AA3DE6" w:rsidRPr="00AA3DE6" w:rsidRDefault="00AA3DE6" w:rsidP="00AA3DE6">
            <w:pPr>
              <w:pStyle w:val="ListParagraph"/>
              <w:ind w:left="426"/>
              <w:jc w:val="both"/>
              <w:rPr>
                <w:ins w:id="468" w:author="Saif Shariff" w:date="2023-07-14T20:39:00Z"/>
              </w:rPr>
              <w:pPrChange w:id="469" w:author="Saif Shariff" w:date="2023-07-14T20:44:00Z">
                <w:pPr>
                  <w:pStyle w:val="ListParagraph"/>
                  <w:ind w:left="426"/>
                  <w:jc w:val="both"/>
                </w:pPr>
              </w:pPrChange>
            </w:pPr>
            <w:ins w:id="470" w:author="Saif Shariff" w:date="2023-07-14T20:39:00Z">
              <w:r w:rsidRPr="00AA3DE6">
                <w:t>n6</w:t>
              </w:r>
            </w:ins>
          </w:p>
        </w:tc>
        <w:tc>
          <w:tcPr>
            <w:tcW w:w="3857" w:type="dxa"/>
            <w:noWrap/>
            <w:hideMark/>
            <w:tcPrChange w:id="471" w:author="Saif Shariff" w:date="2023-07-14T20:45:00Z">
              <w:tcPr>
                <w:tcW w:w="0" w:type="auto"/>
                <w:noWrap/>
                <w:hideMark/>
              </w:tcPr>
            </w:tcPrChange>
          </w:tcPr>
          <w:p w14:paraId="55C2D476" w14:textId="77777777" w:rsidR="00AA3DE6" w:rsidRPr="00AA3DE6" w:rsidRDefault="00AA3DE6" w:rsidP="00AA3DE6">
            <w:pPr>
              <w:pStyle w:val="ListParagraph"/>
              <w:spacing w:line="240" w:lineRule="auto"/>
              <w:ind w:left="426"/>
              <w:jc w:val="both"/>
              <w:rPr>
                <w:ins w:id="472" w:author="Saif Shariff" w:date="2023-07-14T20:39:00Z"/>
              </w:rPr>
              <w:pPrChange w:id="473" w:author="Saif Shariff" w:date="2023-07-14T20:44:00Z">
                <w:pPr>
                  <w:pStyle w:val="ListParagraph"/>
                  <w:ind w:left="426"/>
                  <w:jc w:val="both"/>
                </w:pPr>
              </w:pPrChange>
            </w:pPr>
            <w:ins w:id="474" w:author="Saif Shariff" w:date="2023-07-14T20:39:00Z">
              <w:r w:rsidRPr="00AA3DE6">
                <w:t>1</w:t>
              </w:r>
            </w:ins>
          </w:p>
        </w:tc>
      </w:tr>
      <w:tr w:rsidR="00AA3DE6" w:rsidRPr="00AA3DE6" w14:paraId="22613700" w14:textId="77777777" w:rsidTr="00AA3DE6">
        <w:trPr>
          <w:trHeight w:val="301"/>
          <w:ins w:id="475" w:author="Saif Shariff" w:date="2023-07-14T20:39:00Z"/>
          <w:trPrChange w:id="476" w:author="Saif Shariff" w:date="2023-07-14T20:45:00Z">
            <w:trPr>
              <w:trHeight w:val="301"/>
            </w:trPr>
          </w:trPrChange>
        </w:trPr>
        <w:tc>
          <w:tcPr>
            <w:tcW w:w="5040" w:type="dxa"/>
            <w:noWrap/>
            <w:hideMark/>
            <w:tcPrChange w:id="477" w:author="Saif Shariff" w:date="2023-07-14T20:45:00Z">
              <w:tcPr>
                <w:tcW w:w="0" w:type="auto"/>
                <w:noWrap/>
                <w:hideMark/>
              </w:tcPr>
            </w:tcPrChange>
          </w:tcPr>
          <w:p w14:paraId="5675C738" w14:textId="77777777" w:rsidR="00AA3DE6" w:rsidRPr="00AA3DE6" w:rsidRDefault="00AA3DE6" w:rsidP="00AA3DE6">
            <w:pPr>
              <w:pStyle w:val="ListParagraph"/>
              <w:ind w:left="426"/>
              <w:jc w:val="both"/>
              <w:rPr>
                <w:ins w:id="478" w:author="Saif Shariff" w:date="2023-07-14T20:39:00Z"/>
              </w:rPr>
              <w:pPrChange w:id="479" w:author="Saif Shariff" w:date="2023-07-14T20:44:00Z">
                <w:pPr>
                  <w:pStyle w:val="ListParagraph"/>
                  <w:ind w:left="426"/>
                  <w:jc w:val="both"/>
                </w:pPr>
              </w:pPrChange>
            </w:pPr>
            <w:ins w:id="480" w:author="Saif Shariff" w:date="2023-07-14T20:39:00Z">
              <w:r w:rsidRPr="00AA3DE6">
                <w:t>n9</w:t>
              </w:r>
            </w:ins>
          </w:p>
        </w:tc>
        <w:tc>
          <w:tcPr>
            <w:tcW w:w="3857" w:type="dxa"/>
            <w:noWrap/>
            <w:hideMark/>
            <w:tcPrChange w:id="481" w:author="Saif Shariff" w:date="2023-07-14T20:45:00Z">
              <w:tcPr>
                <w:tcW w:w="0" w:type="auto"/>
                <w:noWrap/>
                <w:hideMark/>
              </w:tcPr>
            </w:tcPrChange>
          </w:tcPr>
          <w:p w14:paraId="7F6882BC" w14:textId="77777777" w:rsidR="00AA3DE6" w:rsidRPr="00AA3DE6" w:rsidRDefault="00AA3DE6" w:rsidP="00AA3DE6">
            <w:pPr>
              <w:pStyle w:val="ListParagraph"/>
              <w:spacing w:line="240" w:lineRule="auto"/>
              <w:ind w:left="426"/>
              <w:jc w:val="both"/>
              <w:rPr>
                <w:ins w:id="482" w:author="Saif Shariff" w:date="2023-07-14T20:39:00Z"/>
              </w:rPr>
              <w:pPrChange w:id="483" w:author="Saif Shariff" w:date="2023-07-14T20:44:00Z">
                <w:pPr>
                  <w:pStyle w:val="ListParagraph"/>
                  <w:ind w:left="426"/>
                  <w:jc w:val="both"/>
                </w:pPr>
              </w:pPrChange>
            </w:pPr>
            <w:ins w:id="484" w:author="Saif Shariff" w:date="2023-07-14T20:39:00Z">
              <w:r w:rsidRPr="00AA3DE6">
                <w:t>1</w:t>
              </w:r>
            </w:ins>
          </w:p>
        </w:tc>
      </w:tr>
      <w:tr w:rsidR="00AA3DE6" w:rsidRPr="00AA3DE6" w14:paraId="1B4DE71C" w14:textId="77777777" w:rsidTr="00AA3DE6">
        <w:trPr>
          <w:trHeight w:val="301"/>
          <w:ins w:id="485" w:author="Saif Shariff" w:date="2023-07-14T20:39:00Z"/>
          <w:trPrChange w:id="486" w:author="Saif Shariff" w:date="2023-07-14T20:45:00Z">
            <w:trPr>
              <w:trHeight w:val="301"/>
            </w:trPr>
          </w:trPrChange>
        </w:trPr>
        <w:tc>
          <w:tcPr>
            <w:tcW w:w="5040" w:type="dxa"/>
            <w:noWrap/>
            <w:hideMark/>
            <w:tcPrChange w:id="487" w:author="Saif Shariff" w:date="2023-07-14T20:45:00Z">
              <w:tcPr>
                <w:tcW w:w="0" w:type="auto"/>
                <w:noWrap/>
                <w:hideMark/>
              </w:tcPr>
            </w:tcPrChange>
          </w:tcPr>
          <w:p w14:paraId="4599632E" w14:textId="77777777" w:rsidR="00AA3DE6" w:rsidRPr="00AA3DE6" w:rsidRDefault="00AA3DE6" w:rsidP="00AA3DE6">
            <w:pPr>
              <w:pStyle w:val="ListParagraph"/>
              <w:ind w:left="426"/>
              <w:jc w:val="both"/>
              <w:rPr>
                <w:ins w:id="488" w:author="Saif Shariff" w:date="2023-07-14T20:39:00Z"/>
              </w:rPr>
              <w:pPrChange w:id="489" w:author="Saif Shariff" w:date="2023-07-14T20:44:00Z">
                <w:pPr>
                  <w:pStyle w:val="ListParagraph"/>
                  <w:ind w:left="426"/>
                  <w:jc w:val="both"/>
                </w:pPr>
              </w:pPrChange>
            </w:pPr>
            <w:ins w:id="490" w:author="Saif Shariff" w:date="2023-07-14T20:39:00Z">
              <w:r w:rsidRPr="00AA3DE6">
                <w:t>n10</w:t>
              </w:r>
            </w:ins>
          </w:p>
        </w:tc>
        <w:tc>
          <w:tcPr>
            <w:tcW w:w="3857" w:type="dxa"/>
            <w:noWrap/>
            <w:hideMark/>
            <w:tcPrChange w:id="491" w:author="Saif Shariff" w:date="2023-07-14T20:45:00Z">
              <w:tcPr>
                <w:tcW w:w="0" w:type="auto"/>
                <w:noWrap/>
                <w:hideMark/>
              </w:tcPr>
            </w:tcPrChange>
          </w:tcPr>
          <w:p w14:paraId="287EB015" w14:textId="77777777" w:rsidR="00AA3DE6" w:rsidRPr="00AA3DE6" w:rsidRDefault="00AA3DE6" w:rsidP="00AA3DE6">
            <w:pPr>
              <w:pStyle w:val="ListParagraph"/>
              <w:spacing w:line="240" w:lineRule="auto"/>
              <w:ind w:left="426"/>
              <w:jc w:val="both"/>
              <w:rPr>
                <w:ins w:id="492" w:author="Saif Shariff" w:date="2023-07-14T20:39:00Z"/>
              </w:rPr>
              <w:pPrChange w:id="493" w:author="Saif Shariff" w:date="2023-07-14T20:44:00Z">
                <w:pPr>
                  <w:pStyle w:val="ListParagraph"/>
                  <w:ind w:left="426"/>
                  <w:jc w:val="both"/>
                </w:pPr>
              </w:pPrChange>
            </w:pPr>
            <w:ins w:id="494" w:author="Saif Shariff" w:date="2023-07-14T20:39:00Z">
              <w:r w:rsidRPr="00AA3DE6">
                <w:t>1</w:t>
              </w:r>
            </w:ins>
          </w:p>
        </w:tc>
      </w:tr>
      <w:tr w:rsidR="00AA3DE6" w:rsidRPr="00AA3DE6" w14:paraId="2F8E7C5A" w14:textId="77777777" w:rsidTr="00AA3DE6">
        <w:trPr>
          <w:trHeight w:val="301"/>
          <w:ins w:id="495" w:author="Saif Shariff" w:date="2023-07-14T20:39:00Z"/>
          <w:trPrChange w:id="496" w:author="Saif Shariff" w:date="2023-07-14T20:45:00Z">
            <w:trPr>
              <w:trHeight w:val="301"/>
            </w:trPr>
          </w:trPrChange>
        </w:trPr>
        <w:tc>
          <w:tcPr>
            <w:tcW w:w="5040" w:type="dxa"/>
            <w:noWrap/>
            <w:hideMark/>
            <w:tcPrChange w:id="497" w:author="Saif Shariff" w:date="2023-07-14T20:45:00Z">
              <w:tcPr>
                <w:tcW w:w="0" w:type="auto"/>
                <w:noWrap/>
                <w:hideMark/>
              </w:tcPr>
            </w:tcPrChange>
          </w:tcPr>
          <w:p w14:paraId="7078FF8F" w14:textId="77777777" w:rsidR="00AA3DE6" w:rsidRPr="00AA3DE6" w:rsidRDefault="00AA3DE6" w:rsidP="00AA3DE6">
            <w:pPr>
              <w:pStyle w:val="ListParagraph"/>
              <w:ind w:left="426"/>
              <w:jc w:val="both"/>
              <w:rPr>
                <w:ins w:id="498" w:author="Saif Shariff" w:date="2023-07-14T20:39:00Z"/>
                <w:b/>
                <w:bCs/>
              </w:rPr>
              <w:pPrChange w:id="499" w:author="Saif Shariff" w:date="2023-07-14T20:44:00Z">
                <w:pPr>
                  <w:pStyle w:val="ListParagraph"/>
                  <w:ind w:left="426"/>
                  <w:jc w:val="both"/>
                </w:pPr>
              </w:pPrChange>
            </w:pPr>
            <w:ins w:id="500" w:author="Saif Shariff" w:date="2023-07-14T20:39:00Z">
              <w:r w:rsidRPr="00AA3DE6">
                <w:rPr>
                  <w:b/>
                  <w:bCs/>
                </w:rPr>
                <w:t>Total</w:t>
              </w:r>
            </w:ins>
          </w:p>
        </w:tc>
        <w:tc>
          <w:tcPr>
            <w:tcW w:w="3857" w:type="dxa"/>
            <w:noWrap/>
            <w:hideMark/>
            <w:tcPrChange w:id="501" w:author="Saif Shariff" w:date="2023-07-14T20:45:00Z">
              <w:tcPr>
                <w:tcW w:w="0" w:type="auto"/>
                <w:noWrap/>
                <w:hideMark/>
              </w:tcPr>
            </w:tcPrChange>
          </w:tcPr>
          <w:p w14:paraId="6CF1108D" w14:textId="77777777" w:rsidR="00AA3DE6" w:rsidRPr="00AA3DE6" w:rsidRDefault="00AA3DE6" w:rsidP="00AA3DE6">
            <w:pPr>
              <w:pStyle w:val="ListParagraph"/>
              <w:spacing w:line="240" w:lineRule="auto"/>
              <w:ind w:left="426"/>
              <w:jc w:val="both"/>
              <w:rPr>
                <w:ins w:id="502" w:author="Saif Shariff" w:date="2023-07-14T20:39:00Z"/>
              </w:rPr>
              <w:pPrChange w:id="503" w:author="Saif Shariff" w:date="2023-07-14T20:44:00Z">
                <w:pPr>
                  <w:pStyle w:val="ListParagraph"/>
                  <w:ind w:left="426"/>
                  <w:jc w:val="both"/>
                </w:pPr>
              </w:pPrChange>
            </w:pPr>
            <w:ins w:id="504" w:author="Saif Shariff" w:date="2023-07-14T20:39:00Z">
              <w:r w:rsidRPr="00AA3DE6">
                <w:t>7167</w:t>
              </w:r>
            </w:ins>
          </w:p>
        </w:tc>
      </w:tr>
    </w:tbl>
    <w:p w14:paraId="4373E2C4" w14:textId="780D0618" w:rsidR="0058107C" w:rsidRPr="005838D5" w:rsidRDefault="00AA3DE6" w:rsidP="00AA3DE6">
      <w:pPr>
        <w:pStyle w:val="ListParagraph"/>
        <w:ind w:left="426"/>
        <w:jc w:val="both"/>
        <w:rPr>
          <w:lang w:val="en-US"/>
        </w:rPr>
        <w:pPrChange w:id="505" w:author="Saif Shariff" w:date="2023-07-14T20:44:00Z">
          <w:pPr/>
        </w:pPrChange>
      </w:pPr>
      <w:ins w:id="506" w:author="Saif Shariff" w:date="2023-07-14T20:43:00Z">
        <w:r>
          <w:rPr>
            <w:noProof/>
          </w:rPr>
          <w:lastRenderedPageBreak/>
          <w:drawing>
            <wp:inline distT="0" distB="0" distL="0" distR="0" wp14:anchorId="26AFCF77" wp14:editId="21215D49">
              <wp:extent cx="5543550" cy="2743200"/>
              <wp:effectExtent l="0" t="0" r="0" b="0"/>
              <wp:docPr id="1660512822" name="Chart 1">
                <a:extLst xmlns:a="http://schemas.openxmlformats.org/drawingml/2006/main">
                  <a:ext uri="{FF2B5EF4-FFF2-40B4-BE49-F238E27FC236}">
                    <a16:creationId xmlns:a16="http://schemas.microsoft.com/office/drawing/2014/main" id="{4F4BFF32-41BA-7FEE-EFB5-33AB839681AB}"/>
                  </a:ext>
                </a:extLst>
              </wp:docPr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7"/>
                </a:graphicData>
              </a:graphic>
            </wp:inline>
          </w:drawing>
        </w:r>
      </w:ins>
    </w:p>
    <w:sectPr w:rsidR="0058107C" w:rsidRPr="005838D5" w:rsidSect="00073FD0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3BAD8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F8B1EDF"/>
    <w:multiLevelType w:val="hybridMultilevel"/>
    <w:tmpl w:val="35FA3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E7EE0"/>
    <w:multiLevelType w:val="hybridMultilevel"/>
    <w:tmpl w:val="7CDC9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6617A"/>
    <w:multiLevelType w:val="hybridMultilevel"/>
    <w:tmpl w:val="0612491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689271">
    <w:abstractNumId w:val="0"/>
  </w:num>
  <w:num w:numId="2" w16cid:durableId="1108088921">
    <w:abstractNumId w:val="2"/>
  </w:num>
  <w:num w:numId="3" w16cid:durableId="577248985">
    <w:abstractNumId w:val="1"/>
  </w:num>
  <w:num w:numId="4" w16cid:durableId="5940551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if Shariff">
    <w15:presenceInfo w15:providerId="Windows Live" w15:userId="c4eef1ec3ae7b9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17D"/>
    <w:rsid w:val="00073FD0"/>
    <w:rsid w:val="0021537C"/>
    <w:rsid w:val="002841E8"/>
    <w:rsid w:val="00402DDA"/>
    <w:rsid w:val="00457EBC"/>
    <w:rsid w:val="0058107C"/>
    <w:rsid w:val="005838D5"/>
    <w:rsid w:val="0076117D"/>
    <w:rsid w:val="00AA3DE6"/>
    <w:rsid w:val="00DE26D1"/>
    <w:rsid w:val="00E4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660C"/>
  <w15:chartTrackingRefBased/>
  <w15:docId w15:val="{F5E58A77-6796-46B0-BCE7-694128B9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73FD0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073FD0"/>
    <w:pPr>
      <w:ind w:left="720"/>
      <w:contextualSpacing/>
    </w:pPr>
  </w:style>
  <w:style w:type="paragraph" w:styleId="Revision">
    <w:name w:val="Revision"/>
    <w:hidden/>
    <w:uiPriority w:val="99"/>
    <w:semiHidden/>
    <w:rsid w:val="00073FD0"/>
    <w:pPr>
      <w:spacing w:after="0" w:line="240" w:lineRule="auto"/>
    </w:pPr>
  </w:style>
  <w:style w:type="table" w:styleId="TableGrid">
    <w:name w:val="Table Grid"/>
    <w:basedOn w:val="TableNormal"/>
    <w:uiPriority w:val="39"/>
    <w:rsid w:val="00402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ifj\OneDrive\Desktop\Statist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ifj\OneDrive\Desktop\Statistic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ifj\OneDrive\Desktop\Statistic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[Statistics.xlsx]Sheet3!PivotTable17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%</a:t>
            </a:r>
            <a:r>
              <a:rPr lang="en-IN" baseline="0"/>
              <a:t> of Employees as per Department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Sheet3!$A$2:$A$11</c:f>
              <c:strCache>
                <c:ptCount val="9"/>
                <c:pt idx="0">
                  <c:v>Finance Department</c:v>
                </c:pt>
                <c:pt idx="1">
                  <c:v>General Management</c:v>
                </c:pt>
                <c:pt idx="2">
                  <c:v>Human Resource Department</c:v>
                </c:pt>
                <c:pt idx="3">
                  <c:v>Marketing Department</c:v>
                </c:pt>
                <c:pt idx="4">
                  <c:v>Operations Department</c:v>
                </c:pt>
                <c:pt idx="5">
                  <c:v>Production Department</c:v>
                </c:pt>
                <c:pt idx="6">
                  <c:v>Purchase Department</c:v>
                </c:pt>
                <c:pt idx="7">
                  <c:v>Sales Department</c:v>
                </c:pt>
                <c:pt idx="8">
                  <c:v>Service Department</c:v>
                </c:pt>
              </c:strCache>
            </c:strRef>
          </c:cat>
          <c:val>
            <c:numRef>
              <c:f>Sheet3!$B$2:$B$11</c:f>
              <c:numCache>
                <c:formatCode>0.00%</c:formatCode>
                <c:ptCount val="9"/>
                <c:pt idx="0">
                  <c:v>4.0178571428571432E-2</c:v>
                </c:pt>
                <c:pt idx="1">
                  <c:v>2.3995535714285716E-2</c:v>
                </c:pt>
                <c:pt idx="2">
                  <c:v>1.3532366071428572E-2</c:v>
                </c:pt>
                <c:pt idx="3">
                  <c:v>4.5340401785714288E-2</c:v>
                </c:pt>
                <c:pt idx="4">
                  <c:v>0.38657924107142855</c:v>
                </c:pt>
                <c:pt idx="5">
                  <c:v>5.3013392857142856E-2</c:v>
                </c:pt>
                <c:pt idx="6">
                  <c:v>4.6456473214285712E-2</c:v>
                </c:pt>
                <c:pt idx="7">
                  <c:v>0.10421316964285714</c:v>
                </c:pt>
                <c:pt idx="8">
                  <c:v>0.2866908482142857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3D5-423B-87D8-52113C5B5D1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315344895"/>
        <c:axId val="315347295"/>
      </c:barChart>
      <c:valAx>
        <c:axId val="315347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344895"/>
        <c:crosses val="autoZero"/>
        <c:crossBetween val="between"/>
      </c:valAx>
      <c:catAx>
        <c:axId val="315344895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347295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% of Employees as per Department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7673676866341075E-2"/>
          <c:y val="0.17604682506206987"/>
          <c:w val="0.4820004461467633"/>
          <c:h val="0.78051597583365406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D92-4D03-A82C-9E292794436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D92-4D03-A82C-9E292794436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D92-4D03-A82C-9E292794436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D92-4D03-A82C-9E292794436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DD92-4D03-A82C-9E2927944361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DD92-4D03-A82C-9E2927944361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DD92-4D03-A82C-9E2927944361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DD92-4D03-A82C-9E2927944361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DD92-4D03-A82C-9E292794436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Sheet3!$A$26:$A$34</c:f>
              <c:strCache>
                <c:ptCount val="9"/>
                <c:pt idx="0">
                  <c:v>Human Resource Department</c:v>
                </c:pt>
                <c:pt idx="1">
                  <c:v>General Management</c:v>
                </c:pt>
                <c:pt idx="2">
                  <c:v>Finance Department</c:v>
                </c:pt>
                <c:pt idx="3">
                  <c:v>Marketing Department</c:v>
                </c:pt>
                <c:pt idx="4">
                  <c:v>Purchase Department</c:v>
                </c:pt>
                <c:pt idx="5">
                  <c:v>Production Department</c:v>
                </c:pt>
                <c:pt idx="6">
                  <c:v>Sales Department</c:v>
                </c:pt>
                <c:pt idx="7">
                  <c:v>Service Department</c:v>
                </c:pt>
                <c:pt idx="8">
                  <c:v>Operations Department</c:v>
                </c:pt>
              </c:strCache>
            </c:strRef>
          </c:cat>
          <c:val>
            <c:numRef>
              <c:f>Sheet3!$B$26:$B$34</c:f>
              <c:numCache>
                <c:formatCode>0%</c:formatCode>
                <c:ptCount val="9"/>
                <c:pt idx="0">
                  <c:v>1.3532366071428572E-2</c:v>
                </c:pt>
                <c:pt idx="1">
                  <c:v>2.3995535714285716E-2</c:v>
                </c:pt>
                <c:pt idx="2">
                  <c:v>4.0178571428571432E-2</c:v>
                </c:pt>
                <c:pt idx="3">
                  <c:v>4.5340401785714288E-2</c:v>
                </c:pt>
                <c:pt idx="4">
                  <c:v>4.6456473214285712E-2</c:v>
                </c:pt>
                <c:pt idx="5">
                  <c:v>5.3013392857142856E-2</c:v>
                </c:pt>
                <c:pt idx="6">
                  <c:v>0.10421316964285714</c:v>
                </c:pt>
                <c:pt idx="7">
                  <c:v>0.2866908482142857</c:v>
                </c:pt>
                <c:pt idx="8">
                  <c:v>0.38657924107142855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DD92-4D03-A82C-9E2927944361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3279605872050817"/>
          <c:y val="0.16788551851519373"/>
          <c:w val="0.41180390425880309"/>
          <c:h val="0.7345059069327604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vert="horz" anchor="ctr" anchorCtr="1"/>
    <a:lstStyle/>
    <a:p>
      <a:pPr>
        <a:defRPr>
          <a:ln>
            <a:noFill/>
          </a:ln>
          <a:solidFill>
            <a:schemeClr val="tx1"/>
          </a:solidFill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[Statistics.xlsx]Sheet7!PivotTable32</c:name>
    <c:fmtId val="-1"/>
  </c:pivotSource>
  <c:chart>
    <c:autoTitleDeleted val="1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12700">
              <a:solidFill>
                <a:schemeClr val="l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Sheet7!$B$1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Sheet7!$A$2:$A$18</c:f>
              <c:strCache>
                <c:ptCount val="16"/>
                <c:pt idx="0">
                  <c:v>-</c:v>
                </c:pt>
                <c:pt idx="1">
                  <c:v>b9</c:v>
                </c:pt>
                <c:pt idx="2">
                  <c:v>c-10</c:v>
                </c:pt>
                <c:pt idx="3">
                  <c:v>c5</c:v>
                </c:pt>
                <c:pt idx="4">
                  <c:v>c8</c:v>
                </c:pt>
                <c:pt idx="5">
                  <c:v>c9</c:v>
                </c:pt>
                <c:pt idx="6">
                  <c:v>i1</c:v>
                </c:pt>
                <c:pt idx="7">
                  <c:v>i4</c:v>
                </c:pt>
                <c:pt idx="8">
                  <c:v>i5</c:v>
                </c:pt>
                <c:pt idx="9">
                  <c:v>i6</c:v>
                </c:pt>
                <c:pt idx="10">
                  <c:v>i7</c:v>
                </c:pt>
                <c:pt idx="11">
                  <c:v>m6</c:v>
                </c:pt>
                <c:pt idx="12">
                  <c:v>m7</c:v>
                </c:pt>
                <c:pt idx="13">
                  <c:v>n10</c:v>
                </c:pt>
                <c:pt idx="14">
                  <c:v>n6</c:v>
                </c:pt>
                <c:pt idx="15">
                  <c:v>n9</c:v>
                </c:pt>
              </c:strCache>
            </c:strRef>
          </c:cat>
          <c:val>
            <c:numRef>
              <c:f>Sheet7!$B$2:$B$18</c:f>
              <c:numCache>
                <c:formatCode>General</c:formatCode>
                <c:ptCount val="16"/>
                <c:pt idx="0">
                  <c:v>1</c:v>
                </c:pt>
                <c:pt idx="1">
                  <c:v>462</c:v>
                </c:pt>
                <c:pt idx="2">
                  <c:v>232</c:v>
                </c:pt>
                <c:pt idx="3">
                  <c:v>1747</c:v>
                </c:pt>
                <c:pt idx="4">
                  <c:v>320</c:v>
                </c:pt>
                <c:pt idx="5">
                  <c:v>1792</c:v>
                </c:pt>
                <c:pt idx="6">
                  <c:v>222</c:v>
                </c:pt>
                <c:pt idx="7">
                  <c:v>88</c:v>
                </c:pt>
                <c:pt idx="8">
                  <c:v>787</c:v>
                </c:pt>
                <c:pt idx="9">
                  <c:v>527</c:v>
                </c:pt>
                <c:pt idx="10">
                  <c:v>982</c:v>
                </c:pt>
                <c:pt idx="11">
                  <c:v>3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9E-4C6E-90A5-9213DB23275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487561711"/>
        <c:axId val="487560751"/>
      </c:barChart>
      <c:valAx>
        <c:axId val="487560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561711"/>
        <c:crosses val="autoZero"/>
        <c:crossBetween val="between"/>
      </c:valAx>
      <c:catAx>
        <c:axId val="487561711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560751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5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Shariff</dc:creator>
  <cp:keywords/>
  <dc:description/>
  <cp:lastModifiedBy>Saif Shariff</cp:lastModifiedBy>
  <cp:revision>2</cp:revision>
  <dcterms:created xsi:type="dcterms:W3CDTF">2023-07-14T13:38:00Z</dcterms:created>
  <dcterms:modified xsi:type="dcterms:W3CDTF">2023-07-14T15:16:00Z</dcterms:modified>
</cp:coreProperties>
</file>